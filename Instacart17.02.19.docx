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62F37" w14:textId="522F3083" w:rsidR="003C65F4" w:rsidRDefault="0056322A" w:rsidP="0056322A">
      <w:pPr>
        <w:spacing w:line="360" w:lineRule="auto"/>
        <w:ind w:left="0"/>
        <w:rPr>
          <w:b/>
          <w:bCs/>
          <w:sz w:val="56"/>
          <w:szCs w:val="56"/>
        </w:rPr>
      </w:pPr>
      <w:proofErr w:type="spellStart"/>
      <w:r>
        <w:rPr>
          <w:b/>
          <w:bCs/>
          <w:sz w:val="56"/>
          <w:szCs w:val="56"/>
        </w:rPr>
        <w:t>Instacart</w:t>
      </w:r>
      <w:proofErr w:type="spellEnd"/>
      <w:r>
        <w:rPr>
          <w:b/>
          <w:bCs/>
          <w:sz w:val="56"/>
          <w:szCs w:val="56"/>
        </w:rPr>
        <w:t xml:space="preserve"> Market Basket </w:t>
      </w:r>
      <w:r w:rsidR="000D484C" w:rsidRPr="000D484C">
        <w:rPr>
          <w:b/>
          <w:bCs/>
          <w:sz w:val="56"/>
          <w:szCs w:val="56"/>
        </w:rPr>
        <w:t>Analysis</w:t>
      </w:r>
    </w:p>
    <w:p w14:paraId="3A3BDAC3" w14:textId="5710CF8D" w:rsidR="003C65F4" w:rsidRDefault="003C65F4" w:rsidP="003C65F4">
      <w:pPr>
        <w:spacing w:line="360" w:lineRule="auto"/>
        <w:rPr>
          <w:b/>
          <w:bCs/>
          <w:sz w:val="56"/>
          <w:szCs w:val="56"/>
        </w:rPr>
      </w:pPr>
      <w:r>
        <w:rPr>
          <w:noProof/>
        </w:rPr>
        <w:drawing>
          <wp:inline distT="0" distB="0" distL="0" distR="0" wp14:anchorId="3AF742D1" wp14:editId="05602E71">
            <wp:extent cx="3324525" cy="3146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8415" cy="3150107"/>
                    </a:xfrm>
                    <a:prstGeom prst="rect">
                      <a:avLst/>
                    </a:prstGeom>
                  </pic:spPr>
                </pic:pic>
              </a:graphicData>
            </a:graphic>
          </wp:inline>
        </w:drawing>
      </w:r>
    </w:p>
    <w:p w14:paraId="480E4D3E" w14:textId="6E8CE201" w:rsidR="003C65F4" w:rsidRDefault="003C65F4" w:rsidP="003C65F4">
      <w:pPr>
        <w:spacing w:line="360" w:lineRule="auto"/>
        <w:rPr>
          <w:b/>
          <w:bCs/>
          <w:sz w:val="56"/>
          <w:szCs w:val="56"/>
        </w:rPr>
      </w:pPr>
      <w:r>
        <w:rPr>
          <w:noProof/>
        </w:rPr>
        <w:drawing>
          <wp:inline distT="0" distB="0" distL="0" distR="0" wp14:anchorId="2DC73D58" wp14:editId="2EE50FE9">
            <wp:extent cx="3321424" cy="156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556" cy="1569929"/>
                    </a:xfrm>
                    <a:prstGeom prst="rect">
                      <a:avLst/>
                    </a:prstGeom>
                  </pic:spPr>
                </pic:pic>
              </a:graphicData>
            </a:graphic>
          </wp:inline>
        </w:drawing>
      </w:r>
    </w:p>
    <w:p w14:paraId="5036D7AB" w14:textId="655FE59B" w:rsidR="003C65F4" w:rsidRDefault="003C65F4" w:rsidP="003347CA">
      <w:pPr>
        <w:spacing w:line="360" w:lineRule="auto"/>
        <w:ind w:left="0"/>
        <w:rPr>
          <w:b/>
          <w:bCs/>
          <w:sz w:val="56"/>
          <w:szCs w:val="56"/>
        </w:rPr>
      </w:pPr>
    </w:p>
    <w:p w14:paraId="6A1B827C" w14:textId="5D4C826C" w:rsidR="000D484C" w:rsidRDefault="000D484C" w:rsidP="003C65F4">
      <w:pPr>
        <w:spacing w:line="360" w:lineRule="auto"/>
        <w:ind w:left="0"/>
        <w:rPr>
          <w:b/>
          <w:bCs/>
          <w:sz w:val="44"/>
          <w:szCs w:val="44"/>
        </w:rPr>
      </w:pPr>
      <w:r>
        <w:rPr>
          <w:b/>
          <w:bCs/>
          <w:sz w:val="44"/>
          <w:szCs w:val="44"/>
        </w:rPr>
        <w:t xml:space="preserve">Moran </w:t>
      </w:r>
      <w:r w:rsidR="00006ECD">
        <w:rPr>
          <w:b/>
          <w:bCs/>
          <w:sz w:val="44"/>
          <w:szCs w:val="44"/>
        </w:rPr>
        <w:t>Almagor</w:t>
      </w:r>
      <w:r>
        <w:rPr>
          <w:b/>
          <w:bCs/>
          <w:sz w:val="44"/>
          <w:szCs w:val="44"/>
        </w:rPr>
        <w:t xml:space="preserve"> &amp; Shira Frank</w:t>
      </w:r>
    </w:p>
    <w:p w14:paraId="65077A25" w14:textId="6EF40183" w:rsidR="00135EDB" w:rsidRDefault="00135EDB">
      <w:pPr>
        <w:rPr>
          <w:rtl/>
          <w:cs/>
        </w:rPr>
      </w:pPr>
    </w:p>
    <w:p w14:paraId="3CF6B8D6" w14:textId="77777777" w:rsidR="000D484C" w:rsidRDefault="000D484C">
      <w:pPr>
        <w:spacing w:line="360" w:lineRule="auto"/>
        <w:jc w:val="right"/>
        <w:rPr>
          <w:b/>
          <w:bCs/>
          <w:sz w:val="44"/>
          <w:szCs w:val="44"/>
        </w:rPr>
      </w:pPr>
    </w:p>
    <w:p w14:paraId="601DB39F" w14:textId="77777777" w:rsidR="000D484C" w:rsidRDefault="000D484C">
      <w:pPr>
        <w:spacing w:line="360" w:lineRule="auto"/>
        <w:jc w:val="right"/>
        <w:rPr>
          <w:b/>
          <w:bCs/>
          <w:sz w:val="44"/>
          <w:szCs w:val="44"/>
        </w:rPr>
      </w:pPr>
    </w:p>
    <w:p w14:paraId="69481C34" w14:textId="77777777" w:rsidR="00EF4423" w:rsidRDefault="00EF4423" w:rsidP="00211F72">
      <w:pPr>
        <w:pStyle w:val="af4"/>
        <w:ind w:left="0"/>
        <w:jc w:val="both"/>
        <w:rPr>
          <w:rFonts w:asciiTheme="minorHAnsi" w:eastAsiaTheme="minorHAnsi" w:hAnsiTheme="minorHAnsi" w:cstheme="minorBidi"/>
          <w:b/>
          <w:bCs/>
          <w:color w:val="auto"/>
          <w:sz w:val="44"/>
          <w:szCs w:val="44"/>
          <w:rtl w:val="0"/>
          <w:cs w:val="0"/>
        </w:rPr>
      </w:pPr>
    </w:p>
    <w:p w14:paraId="1CFB09E9" w14:textId="78E0F5F1" w:rsidR="00F00E54" w:rsidRDefault="00211F72" w:rsidP="00211F72">
      <w:pPr>
        <w:pStyle w:val="af4"/>
        <w:ind w:left="0"/>
        <w:jc w:val="both"/>
        <w:rPr>
          <w:rtl w:val="0"/>
          <w:cs w:val="0"/>
        </w:rPr>
      </w:pPr>
      <w:r w:rsidRPr="00211F72">
        <w:rPr>
          <w:rFonts w:ascii="Arial" w:hAnsi="Arial" w:cs="Arial"/>
          <w:b/>
          <w:bCs/>
          <w:color w:val="auto"/>
          <w:rtl w:val="0"/>
          <w:cs w:val="0"/>
        </w:rPr>
        <w:t>Table of Contents</w:t>
      </w:r>
    </w:p>
    <w:p w14:paraId="2332B4F3" w14:textId="77777777" w:rsidR="00EF4423" w:rsidRPr="00EF4423" w:rsidRDefault="00EF4423" w:rsidP="00EF4423">
      <w:pPr>
        <w:rPr>
          <w:rtl/>
          <w:cs/>
        </w:rPr>
      </w:pPr>
    </w:p>
    <w:p w14:paraId="65B7E5D1" w14:textId="48658583" w:rsidR="00F00E54" w:rsidRPr="00211F72" w:rsidRDefault="00232CED" w:rsidP="00EF4423">
      <w:pPr>
        <w:pStyle w:val="af3"/>
        <w:numPr>
          <w:ilvl w:val="0"/>
          <w:numId w:val="5"/>
        </w:numPr>
        <w:ind w:right="84"/>
        <w:rPr>
          <w:b/>
          <w:bCs/>
          <w:sz w:val="28"/>
          <w:szCs w:val="28"/>
        </w:rPr>
      </w:pPr>
      <w:r w:rsidRPr="00211F72">
        <w:rPr>
          <w:b/>
          <w:bCs/>
          <w:sz w:val="28"/>
          <w:szCs w:val="28"/>
        </w:rPr>
        <w:t>Introduction</w:t>
      </w:r>
      <w:r w:rsidR="00211F72">
        <w:rPr>
          <w:b/>
          <w:bCs/>
          <w:sz w:val="28"/>
          <w:szCs w:val="28"/>
        </w:rPr>
        <w:t>……………………………………………………………………</w:t>
      </w:r>
      <w:r w:rsidR="00683543">
        <w:rPr>
          <w:b/>
          <w:bCs/>
          <w:sz w:val="28"/>
          <w:szCs w:val="28"/>
        </w:rPr>
        <w:t>…</w:t>
      </w:r>
      <w:r w:rsidR="00211F72">
        <w:rPr>
          <w:b/>
          <w:bCs/>
          <w:sz w:val="28"/>
          <w:szCs w:val="28"/>
        </w:rPr>
        <w:t>……</w:t>
      </w:r>
      <w:r w:rsidR="00EF4423">
        <w:rPr>
          <w:rFonts w:hint="cs"/>
          <w:b/>
          <w:bCs/>
          <w:sz w:val="28"/>
          <w:szCs w:val="28"/>
          <w:rtl/>
        </w:rPr>
        <w:t>3</w:t>
      </w:r>
    </w:p>
    <w:p w14:paraId="74BDE397" w14:textId="48F30703" w:rsidR="00211F72" w:rsidRDefault="00211F72" w:rsidP="00EF4423">
      <w:pPr>
        <w:pStyle w:val="af3"/>
        <w:numPr>
          <w:ilvl w:val="0"/>
          <w:numId w:val="5"/>
        </w:numPr>
        <w:spacing w:line="360" w:lineRule="auto"/>
        <w:ind w:right="182"/>
        <w:rPr>
          <w:rFonts w:asciiTheme="minorBidi" w:hAnsiTheme="minorBidi"/>
          <w:b/>
          <w:bCs/>
          <w:sz w:val="24"/>
          <w:szCs w:val="24"/>
        </w:rPr>
      </w:pPr>
      <w:r w:rsidRPr="00211F72">
        <w:rPr>
          <w:rFonts w:asciiTheme="minorBidi" w:hAnsiTheme="minorBidi"/>
          <w:b/>
          <w:bCs/>
          <w:sz w:val="24"/>
          <w:szCs w:val="24"/>
        </w:rPr>
        <w:t>Methodology</w:t>
      </w:r>
      <w:r>
        <w:rPr>
          <w:b/>
          <w:bCs/>
          <w:sz w:val="28"/>
          <w:szCs w:val="28"/>
        </w:rPr>
        <w:t>……………………………………………………………………………</w:t>
      </w:r>
      <w:r w:rsidR="00EF4423">
        <w:rPr>
          <w:b/>
          <w:bCs/>
          <w:sz w:val="28"/>
          <w:szCs w:val="28"/>
        </w:rPr>
        <w:t>4</w:t>
      </w:r>
    </w:p>
    <w:p w14:paraId="6A41C7D5" w14:textId="238C617F" w:rsidR="00211F72" w:rsidRPr="00211F72" w:rsidRDefault="00211F72" w:rsidP="00EF4423">
      <w:pPr>
        <w:pStyle w:val="af3"/>
        <w:spacing w:line="360" w:lineRule="auto"/>
        <w:ind w:left="360"/>
        <w:rPr>
          <w:rFonts w:asciiTheme="minorBidi" w:hAnsiTheme="minorBidi"/>
          <w:sz w:val="24"/>
          <w:szCs w:val="24"/>
        </w:rPr>
      </w:pPr>
      <w:r w:rsidRPr="00211F72">
        <w:rPr>
          <w:rFonts w:asciiTheme="minorBidi" w:hAnsiTheme="minorBidi"/>
          <w:sz w:val="24"/>
          <w:szCs w:val="24"/>
        </w:rPr>
        <w:t>2.1 Exploratory data analysis</w:t>
      </w:r>
      <w:r>
        <w:rPr>
          <w:rFonts w:asciiTheme="minorBidi" w:hAnsiTheme="minorBidi"/>
          <w:sz w:val="24"/>
          <w:szCs w:val="24"/>
        </w:rPr>
        <w:t>………………………………………</w:t>
      </w:r>
      <w:r w:rsidR="00F4071F">
        <w:rPr>
          <w:rFonts w:asciiTheme="minorBidi" w:hAnsiTheme="minorBidi"/>
          <w:sz w:val="24"/>
          <w:szCs w:val="24"/>
        </w:rPr>
        <w:t>..</w:t>
      </w:r>
      <w:r>
        <w:rPr>
          <w:rFonts w:asciiTheme="minorBidi" w:hAnsiTheme="minorBidi"/>
          <w:sz w:val="24"/>
          <w:szCs w:val="24"/>
        </w:rPr>
        <w:t>……</w:t>
      </w:r>
      <w:r w:rsidR="00EF4423">
        <w:rPr>
          <w:rFonts w:asciiTheme="minorBidi" w:hAnsiTheme="minorBidi"/>
          <w:sz w:val="24"/>
          <w:szCs w:val="24"/>
        </w:rPr>
        <w:t>4</w:t>
      </w:r>
    </w:p>
    <w:p w14:paraId="418383C7" w14:textId="2D8EB582" w:rsidR="00211F72" w:rsidRPr="00211F72" w:rsidRDefault="00211F72" w:rsidP="004D032A">
      <w:pPr>
        <w:pStyle w:val="af3"/>
        <w:spacing w:line="360" w:lineRule="auto"/>
        <w:ind w:left="360"/>
        <w:rPr>
          <w:rFonts w:asciiTheme="minorBidi" w:hAnsiTheme="minorBidi"/>
          <w:sz w:val="24"/>
          <w:szCs w:val="24"/>
        </w:rPr>
      </w:pPr>
      <w:r w:rsidRPr="00211F72">
        <w:rPr>
          <w:rFonts w:asciiTheme="minorBidi" w:hAnsiTheme="minorBidi"/>
          <w:sz w:val="24"/>
          <w:szCs w:val="24"/>
        </w:rPr>
        <w:t>2.2 Clear outcome variable definition</w:t>
      </w:r>
      <w:proofErr w:type="gramStart"/>
      <w:r>
        <w:rPr>
          <w:rFonts w:asciiTheme="minorBidi" w:hAnsiTheme="minorBidi"/>
          <w:sz w:val="24"/>
          <w:szCs w:val="24"/>
        </w:rPr>
        <w:t>………………………………</w:t>
      </w:r>
      <w:r w:rsidR="00F4071F">
        <w:rPr>
          <w:rFonts w:asciiTheme="minorBidi" w:hAnsiTheme="minorBidi"/>
          <w:sz w:val="24"/>
          <w:szCs w:val="24"/>
        </w:rPr>
        <w:t>..</w:t>
      </w:r>
      <w:r>
        <w:rPr>
          <w:rFonts w:asciiTheme="minorBidi" w:hAnsiTheme="minorBidi"/>
          <w:sz w:val="24"/>
          <w:szCs w:val="24"/>
        </w:rPr>
        <w:t>…</w:t>
      </w:r>
      <w:proofErr w:type="gramEnd"/>
      <w:r>
        <w:rPr>
          <w:rFonts w:asciiTheme="minorBidi" w:hAnsiTheme="minorBidi"/>
          <w:sz w:val="24"/>
          <w:szCs w:val="24"/>
        </w:rPr>
        <w:t>..</w:t>
      </w:r>
      <w:r w:rsidR="004D032A">
        <w:rPr>
          <w:rFonts w:asciiTheme="minorBidi" w:hAnsiTheme="minorBidi" w:hint="cs"/>
          <w:sz w:val="24"/>
          <w:szCs w:val="24"/>
          <w:rtl/>
        </w:rPr>
        <w:t>4</w:t>
      </w:r>
    </w:p>
    <w:p w14:paraId="43D1E286" w14:textId="45A5D2FB" w:rsidR="00211F72" w:rsidRPr="00211F72" w:rsidRDefault="00211F72" w:rsidP="004D032A">
      <w:pPr>
        <w:pStyle w:val="af3"/>
        <w:spacing w:line="360" w:lineRule="auto"/>
        <w:ind w:left="360"/>
        <w:rPr>
          <w:rFonts w:asciiTheme="minorBidi" w:hAnsiTheme="minorBidi"/>
          <w:sz w:val="24"/>
          <w:szCs w:val="24"/>
        </w:rPr>
      </w:pPr>
      <w:r w:rsidRPr="00211F72">
        <w:rPr>
          <w:rFonts w:asciiTheme="minorBidi" w:hAnsiTheme="minorBidi"/>
          <w:sz w:val="24"/>
          <w:szCs w:val="24"/>
        </w:rPr>
        <w:t>2.3 Variable engineering</w:t>
      </w:r>
      <w:r>
        <w:rPr>
          <w:rFonts w:asciiTheme="minorBidi" w:hAnsiTheme="minorBidi"/>
          <w:sz w:val="24"/>
          <w:szCs w:val="24"/>
        </w:rPr>
        <w:t>………………………………</w:t>
      </w:r>
      <w:r w:rsidR="00F4071F">
        <w:rPr>
          <w:rFonts w:asciiTheme="minorBidi" w:hAnsiTheme="minorBidi"/>
          <w:sz w:val="24"/>
          <w:szCs w:val="24"/>
        </w:rPr>
        <w:t>..</w:t>
      </w:r>
      <w:r>
        <w:rPr>
          <w:rFonts w:asciiTheme="minorBidi" w:hAnsiTheme="minorBidi"/>
          <w:sz w:val="24"/>
          <w:szCs w:val="24"/>
        </w:rPr>
        <w:t>…………………</w:t>
      </w:r>
      <w:r w:rsidR="004D032A">
        <w:rPr>
          <w:rFonts w:asciiTheme="minorBidi" w:hAnsiTheme="minorBidi" w:hint="cs"/>
          <w:sz w:val="24"/>
          <w:szCs w:val="24"/>
          <w:rtl/>
        </w:rPr>
        <w:t>4</w:t>
      </w:r>
    </w:p>
    <w:p w14:paraId="439304D3" w14:textId="72151E0C" w:rsidR="00211F72" w:rsidRPr="00211F72" w:rsidRDefault="00211F72" w:rsidP="00ED7EC9">
      <w:pPr>
        <w:pStyle w:val="af3"/>
        <w:spacing w:line="360" w:lineRule="auto"/>
        <w:ind w:left="360"/>
        <w:rPr>
          <w:rFonts w:asciiTheme="minorBidi" w:hAnsiTheme="minorBidi"/>
          <w:sz w:val="24"/>
          <w:szCs w:val="24"/>
        </w:rPr>
      </w:pPr>
      <w:r w:rsidRPr="00211F72">
        <w:rPr>
          <w:rFonts w:asciiTheme="minorBidi" w:hAnsiTheme="minorBidi"/>
          <w:sz w:val="24"/>
          <w:szCs w:val="24"/>
        </w:rPr>
        <w:t xml:space="preserve">2.4 </w:t>
      </w:r>
      <w:r w:rsidR="00ED7EC9" w:rsidRPr="00211F72">
        <w:rPr>
          <w:rFonts w:asciiTheme="minorBidi" w:hAnsiTheme="minorBidi"/>
          <w:sz w:val="24"/>
          <w:szCs w:val="24"/>
        </w:rPr>
        <w:t xml:space="preserve">Missing values </w:t>
      </w:r>
      <w:proofErr w:type="gramStart"/>
      <w:r>
        <w:rPr>
          <w:rFonts w:asciiTheme="minorBidi" w:hAnsiTheme="minorBidi"/>
          <w:sz w:val="24"/>
          <w:szCs w:val="24"/>
        </w:rPr>
        <w:t>…………………</w:t>
      </w:r>
      <w:r w:rsidR="00ED7EC9">
        <w:rPr>
          <w:rFonts w:asciiTheme="minorBidi" w:hAnsiTheme="minorBidi"/>
          <w:sz w:val="24"/>
          <w:szCs w:val="24"/>
        </w:rPr>
        <w:t>……………………….</w:t>
      </w:r>
      <w:r>
        <w:rPr>
          <w:rFonts w:asciiTheme="minorBidi" w:hAnsiTheme="minorBidi"/>
          <w:sz w:val="24"/>
          <w:szCs w:val="24"/>
        </w:rPr>
        <w:t>……</w:t>
      </w:r>
      <w:r w:rsidR="00F4071F">
        <w:rPr>
          <w:rFonts w:asciiTheme="minorBidi" w:hAnsiTheme="minorBidi"/>
          <w:sz w:val="24"/>
          <w:szCs w:val="24"/>
        </w:rPr>
        <w:t>..</w:t>
      </w:r>
      <w:r>
        <w:rPr>
          <w:rFonts w:asciiTheme="minorBidi" w:hAnsiTheme="minorBidi"/>
          <w:sz w:val="24"/>
          <w:szCs w:val="24"/>
        </w:rPr>
        <w:t>………</w:t>
      </w:r>
      <w:proofErr w:type="gramEnd"/>
      <w:r w:rsidR="00EF4423">
        <w:rPr>
          <w:rFonts w:asciiTheme="minorBidi" w:hAnsiTheme="minorBidi"/>
          <w:sz w:val="24"/>
          <w:szCs w:val="24"/>
        </w:rPr>
        <w:t>7</w:t>
      </w:r>
    </w:p>
    <w:p w14:paraId="6A85E476" w14:textId="4B2D7D63" w:rsidR="00211F72" w:rsidRPr="00211F72" w:rsidRDefault="00211F72" w:rsidP="00ED7EC9">
      <w:pPr>
        <w:pStyle w:val="af3"/>
        <w:spacing w:line="360" w:lineRule="auto"/>
        <w:ind w:left="360"/>
        <w:rPr>
          <w:rFonts w:asciiTheme="minorBidi" w:hAnsiTheme="minorBidi"/>
          <w:sz w:val="24"/>
          <w:szCs w:val="24"/>
          <w:rtl/>
        </w:rPr>
      </w:pPr>
      <w:r w:rsidRPr="00211F72">
        <w:rPr>
          <w:rFonts w:asciiTheme="minorBidi" w:hAnsiTheme="minorBidi"/>
          <w:sz w:val="24"/>
          <w:szCs w:val="24"/>
        </w:rPr>
        <w:t xml:space="preserve">2.5 </w:t>
      </w:r>
      <w:r w:rsidR="00ED7EC9" w:rsidRPr="00211F72">
        <w:rPr>
          <w:rFonts w:asciiTheme="minorBidi" w:hAnsiTheme="minorBidi"/>
          <w:sz w:val="24"/>
          <w:szCs w:val="24"/>
        </w:rPr>
        <w:t>Outl</w:t>
      </w:r>
      <w:r w:rsidR="00ED7EC9">
        <w:rPr>
          <w:rFonts w:asciiTheme="minorBidi" w:hAnsiTheme="minorBidi"/>
          <w:sz w:val="24"/>
          <w:szCs w:val="24"/>
        </w:rPr>
        <w:t>iers determination and treatment</w:t>
      </w:r>
      <w:proofErr w:type="gramStart"/>
      <w:r>
        <w:rPr>
          <w:rFonts w:asciiTheme="minorBidi" w:hAnsiTheme="minorBidi"/>
          <w:sz w:val="24"/>
          <w:szCs w:val="24"/>
        </w:rPr>
        <w:t>………………………………</w:t>
      </w:r>
      <w:proofErr w:type="gramEnd"/>
      <w:r>
        <w:rPr>
          <w:rFonts w:asciiTheme="minorBidi" w:hAnsiTheme="minorBidi"/>
          <w:sz w:val="24"/>
          <w:szCs w:val="24"/>
        </w:rPr>
        <w:t>..7</w:t>
      </w:r>
    </w:p>
    <w:p w14:paraId="767B62A3" w14:textId="77777777" w:rsidR="000E0651" w:rsidRDefault="000E0651" w:rsidP="000E0651">
      <w:pPr>
        <w:pStyle w:val="1"/>
        <w:numPr>
          <w:ilvl w:val="0"/>
          <w:numId w:val="0"/>
        </w:numPr>
        <w:rPr>
          <w:rFonts w:asciiTheme="minorHAnsi" w:eastAsiaTheme="minorHAnsi" w:hAnsiTheme="minorHAnsi" w:cstheme="minorBidi"/>
          <w:b/>
          <w:bCs/>
          <w:color w:val="auto"/>
          <w:sz w:val="44"/>
          <w:szCs w:val="44"/>
          <w:cs w:val="0"/>
        </w:rPr>
      </w:pPr>
      <w:bookmarkStart w:id="0" w:name="_Toc1062182"/>
    </w:p>
    <w:p w14:paraId="4FD0FEFF" w14:textId="77777777" w:rsidR="00EF4423" w:rsidRDefault="00EF4423" w:rsidP="000E0651">
      <w:pPr>
        <w:pStyle w:val="1"/>
        <w:numPr>
          <w:ilvl w:val="0"/>
          <w:numId w:val="0"/>
        </w:numPr>
        <w:rPr>
          <w:rFonts w:asciiTheme="minorBidi" w:hAnsiTheme="minorBidi" w:cstheme="minorBidi"/>
          <w:b/>
          <w:bCs/>
          <w:color w:val="auto"/>
          <w:sz w:val="40"/>
          <w:szCs w:val="40"/>
          <w:cs w:val="0"/>
        </w:rPr>
      </w:pPr>
    </w:p>
    <w:p w14:paraId="0B24C6ED" w14:textId="77777777" w:rsidR="00EF4423" w:rsidRDefault="00EF4423" w:rsidP="000E0651">
      <w:pPr>
        <w:pStyle w:val="1"/>
        <w:numPr>
          <w:ilvl w:val="0"/>
          <w:numId w:val="0"/>
        </w:numPr>
        <w:rPr>
          <w:rFonts w:asciiTheme="minorBidi" w:hAnsiTheme="minorBidi" w:cstheme="minorBidi"/>
          <w:b/>
          <w:bCs/>
          <w:color w:val="auto"/>
          <w:sz w:val="40"/>
          <w:szCs w:val="40"/>
          <w:cs w:val="0"/>
        </w:rPr>
      </w:pPr>
    </w:p>
    <w:p w14:paraId="42C496C0" w14:textId="77777777" w:rsidR="00EF4423" w:rsidRDefault="00EF4423" w:rsidP="000E0651">
      <w:pPr>
        <w:pStyle w:val="1"/>
        <w:numPr>
          <w:ilvl w:val="0"/>
          <w:numId w:val="0"/>
        </w:numPr>
        <w:rPr>
          <w:rFonts w:asciiTheme="minorBidi" w:hAnsiTheme="minorBidi" w:cstheme="minorBidi"/>
          <w:b/>
          <w:bCs/>
          <w:color w:val="auto"/>
          <w:sz w:val="40"/>
          <w:szCs w:val="40"/>
          <w:cs w:val="0"/>
        </w:rPr>
      </w:pPr>
    </w:p>
    <w:p w14:paraId="1D2B1B9A" w14:textId="77777777" w:rsidR="00EF4423" w:rsidRDefault="00EF4423" w:rsidP="000E0651">
      <w:pPr>
        <w:pStyle w:val="1"/>
        <w:numPr>
          <w:ilvl w:val="0"/>
          <w:numId w:val="0"/>
        </w:numPr>
        <w:rPr>
          <w:rFonts w:asciiTheme="minorBidi" w:hAnsiTheme="minorBidi" w:cstheme="minorBidi"/>
          <w:b/>
          <w:bCs/>
          <w:color w:val="auto"/>
          <w:sz w:val="40"/>
          <w:szCs w:val="40"/>
          <w:cs w:val="0"/>
        </w:rPr>
      </w:pPr>
    </w:p>
    <w:p w14:paraId="290B1544" w14:textId="77777777" w:rsidR="00EF4423" w:rsidRDefault="00EF4423" w:rsidP="000E0651">
      <w:pPr>
        <w:pStyle w:val="1"/>
        <w:numPr>
          <w:ilvl w:val="0"/>
          <w:numId w:val="0"/>
        </w:numPr>
        <w:rPr>
          <w:rFonts w:asciiTheme="minorBidi" w:hAnsiTheme="minorBidi" w:cstheme="minorBidi"/>
          <w:b/>
          <w:bCs/>
          <w:color w:val="auto"/>
          <w:sz w:val="40"/>
          <w:szCs w:val="40"/>
          <w:cs w:val="0"/>
        </w:rPr>
      </w:pPr>
    </w:p>
    <w:p w14:paraId="226C2FDD" w14:textId="28E5FED2" w:rsidR="00EF4423" w:rsidRDefault="00EF4423" w:rsidP="000E0651">
      <w:pPr>
        <w:pStyle w:val="1"/>
        <w:numPr>
          <w:ilvl w:val="0"/>
          <w:numId w:val="0"/>
        </w:numPr>
        <w:rPr>
          <w:rFonts w:asciiTheme="minorBidi" w:hAnsiTheme="minorBidi" w:cstheme="minorBidi"/>
          <w:b/>
          <w:bCs/>
          <w:color w:val="auto"/>
          <w:sz w:val="40"/>
          <w:szCs w:val="40"/>
          <w:rtl w:val="0"/>
          <w:cs w:val="0"/>
        </w:rPr>
      </w:pPr>
    </w:p>
    <w:p w14:paraId="1A6D852D" w14:textId="042173C1" w:rsidR="00EF4423" w:rsidRDefault="00EF4423" w:rsidP="00EF4423"/>
    <w:p w14:paraId="126270A2" w14:textId="050D16A4" w:rsidR="00EF4423" w:rsidRDefault="00EF4423" w:rsidP="00EF4423"/>
    <w:p w14:paraId="622A3F6F" w14:textId="147774DC" w:rsidR="00EF4423" w:rsidRDefault="00EF4423" w:rsidP="00EF4423"/>
    <w:p w14:paraId="45CAD41E" w14:textId="1DF54435" w:rsidR="00EF4423" w:rsidRDefault="00EF4423" w:rsidP="00EF4423"/>
    <w:p w14:paraId="65466564" w14:textId="2BCFC0CE" w:rsidR="00EF4423" w:rsidRDefault="00EF4423" w:rsidP="00EF4423"/>
    <w:p w14:paraId="5C24693D" w14:textId="063FF112" w:rsidR="00EF4423" w:rsidRDefault="00EF4423" w:rsidP="00EF4423"/>
    <w:p w14:paraId="5E0FE441" w14:textId="7FC25145" w:rsidR="00EF4423" w:rsidRDefault="00EF4423" w:rsidP="00EF4423"/>
    <w:p w14:paraId="5CB4C325" w14:textId="371256D0" w:rsidR="00EF4423" w:rsidRDefault="00EF4423" w:rsidP="00EF4423"/>
    <w:p w14:paraId="55992FFE" w14:textId="77777777" w:rsidR="00EF4423" w:rsidRPr="00EF4423" w:rsidRDefault="00EF4423" w:rsidP="00EF4423">
      <w:pPr>
        <w:rPr>
          <w:rtl/>
          <w:cs/>
        </w:rPr>
      </w:pPr>
    </w:p>
    <w:p w14:paraId="0F3DE3A5" w14:textId="2F6074C3" w:rsidR="00CD4892" w:rsidRPr="00135EDB" w:rsidRDefault="000E0651" w:rsidP="000E0651">
      <w:pPr>
        <w:pStyle w:val="1"/>
        <w:numPr>
          <w:ilvl w:val="0"/>
          <w:numId w:val="0"/>
        </w:numPr>
        <w:rPr>
          <w:rFonts w:asciiTheme="minorBidi" w:hAnsiTheme="minorBidi" w:cstheme="minorBidi"/>
          <w:b/>
          <w:bCs/>
          <w:color w:val="auto"/>
          <w:sz w:val="40"/>
          <w:szCs w:val="40"/>
          <w:rtl w:val="0"/>
          <w:cs w:val="0"/>
        </w:rPr>
      </w:pPr>
      <w:r>
        <w:rPr>
          <w:rFonts w:asciiTheme="minorBidi" w:hAnsiTheme="minorBidi" w:cstheme="minorBidi" w:hint="cs"/>
          <w:b/>
          <w:bCs/>
          <w:color w:val="auto"/>
          <w:sz w:val="40"/>
          <w:szCs w:val="40"/>
          <w:cs w:val="0"/>
        </w:rPr>
        <w:lastRenderedPageBreak/>
        <w:t>1</w:t>
      </w:r>
      <w:r>
        <w:rPr>
          <w:rFonts w:asciiTheme="minorBidi" w:hAnsiTheme="minorBidi" w:cstheme="minorBidi"/>
          <w:b/>
          <w:bCs/>
          <w:color w:val="auto"/>
          <w:sz w:val="40"/>
          <w:szCs w:val="40"/>
          <w:rtl w:val="0"/>
          <w:cs w:val="0"/>
        </w:rPr>
        <w:t>.</w:t>
      </w:r>
      <w:proofErr w:type="spellStart"/>
      <w:r w:rsidR="002A5B23" w:rsidRPr="00135EDB">
        <w:rPr>
          <w:rFonts w:asciiTheme="minorBidi" w:hAnsiTheme="minorBidi" w:cstheme="minorBidi"/>
          <w:b/>
          <w:bCs/>
          <w:color w:val="auto"/>
          <w:sz w:val="40"/>
          <w:szCs w:val="40"/>
          <w:cs w:val="0"/>
        </w:rPr>
        <w:t>Introduction</w:t>
      </w:r>
      <w:bookmarkEnd w:id="0"/>
      <w:proofErr w:type="spellEnd"/>
    </w:p>
    <w:p w14:paraId="3C2E2AE1" w14:textId="77777777" w:rsidR="00135EDB" w:rsidRPr="00135EDB" w:rsidRDefault="00135EDB" w:rsidP="00135EDB">
      <w:pPr>
        <w:rPr>
          <w:rtl/>
          <w:cs/>
        </w:rPr>
      </w:pPr>
    </w:p>
    <w:p w14:paraId="5452EE4F" w14:textId="77777777" w:rsidR="00CD4892" w:rsidRDefault="002A5B23" w:rsidP="00683543">
      <w:pPr>
        <w:spacing w:line="360" w:lineRule="auto"/>
        <w:rPr>
          <w:rFonts w:asciiTheme="minorBidi" w:hAnsiTheme="minorBidi"/>
          <w:color w:val="000000"/>
          <w:sz w:val="24"/>
          <w:szCs w:val="24"/>
        </w:rPr>
      </w:pPr>
      <w:r>
        <w:rPr>
          <w:rFonts w:asciiTheme="minorBidi" w:hAnsiTheme="minorBidi"/>
          <w:color w:val="000000"/>
          <w:sz w:val="24"/>
          <w:szCs w:val="24"/>
        </w:rPr>
        <w:t xml:space="preserve">Whether we shop from meticulously planned grocery lists or let whimsy guide our grazing, our unique food rituals define who we are. </w:t>
      </w:r>
      <w:proofErr w:type="spellStart"/>
      <w:r>
        <w:rPr>
          <w:rFonts w:asciiTheme="minorBidi" w:hAnsiTheme="minorBidi"/>
          <w:color w:val="000000"/>
          <w:sz w:val="24"/>
          <w:szCs w:val="24"/>
        </w:rPr>
        <w:t>Instacart</w:t>
      </w:r>
      <w:proofErr w:type="spellEnd"/>
      <w:r>
        <w:rPr>
          <w:rFonts w:asciiTheme="minorBidi" w:hAnsiTheme="minorBidi"/>
          <w:color w:val="000000"/>
          <w:sz w:val="24"/>
          <w:szCs w:val="24"/>
        </w:rPr>
        <w:t xml:space="preserve">, a grocery ordering and delivery app, </w:t>
      </w:r>
      <w:bookmarkStart w:id="1" w:name="__DdeLink__45_228742311"/>
      <w:r>
        <w:rPr>
          <w:rFonts w:asciiTheme="minorBidi" w:hAnsiTheme="minorBidi"/>
          <w:color w:val="000000"/>
          <w:sz w:val="24"/>
          <w:szCs w:val="24"/>
        </w:rPr>
        <w:t>aims to make it easy to fill our refrigerator and pantry with our personal favorites and staples when we need the</w:t>
      </w:r>
      <w:bookmarkEnd w:id="1"/>
      <w:r>
        <w:rPr>
          <w:rFonts w:asciiTheme="minorBidi" w:hAnsiTheme="minorBidi"/>
          <w:color w:val="000000"/>
          <w:sz w:val="24"/>
          <w:szCs w:val="24"/>
        </w:rPr>
        <w:t xml:space="preserve">m. </w:t>
      </w:r>
    </w:p>
    <w:p w14:paraId="4E23B10C" w14:textId="3D9150F0" w:rsidR="006E3495" w:rsidRPr="00E44C67" w:rsidRDefault="006E3495" w:rsidP="00683543">
      <w:pPr>
        <w:spacing w:line="360" w:lineRule="auto"/>
        <w:rPr>
          <w:rFonts w:asciiTheme="minorBidi" w:hAnsiTheme="minorBidi"/>
          <w:sz w:val="24"/>
          <w:szCs w:val="24"/>
          <w:rtl/>
        </w:rPr>
      </w:pPr>
      <w:r w:rsidRPr="006E3495">
        <w:rPr>
          <w:rFonts w:asciiTheme="minorBidi" w:hAnsiTheme="minorBidi"/>
          <w:sz w:val="24"/>
          <w:szCs w:val="24"/>
        </w:rPr>
        <w:t xml:space="preserve">Retail is one of the domains that collects huge amount of transaction data </w:t>
      </w:r>
      <w:proofErr w:type="spellStart"/>
      <w:r w:rsidRPr="006E3495">
        <w:rPr>
          <w:rFonts w:asciiTheme="minorBidi" w:hAnsiTheme="minorBidi"/>
          <w:sz w:val="24"/>
          <w:szCs w:val="24"/>
        </w:rPr>
        <w:t>everyday</w:t>
      </w:r>
      <w:proofErr w:type="spellEnd"/>
      <w:r w:rsidRPr="006E3495">
        <w:rPr>
          <w:rFonts w:asciiTheme="minorBidi" w:hAnsiTheme="minorBidi"/>
          <w:sz w:val="24"/>
          <w:szCs w:val="24"/>
        </w:rPr>
        <w:t xml:space="preserve">. </w:t>
      </w:r>
      <w:r w:rsidR="00FF5157">
        <w:rPr>
          <w:rFonts w:asciiTheme="minorBidi" w:hAnsiTheme="minorBidi"/>
          <w:sz w:val="24"/>
          <w:szCs w:val="24"/>
        </w:rPr>
        <w:t xml:space="preserve">They </w:t>
      </w:r>
      <w:r w:rsidRPr="006E3495">
        <w:rPr>
          <w:rFonts w:asciiTheme="minorBidi" w:hAnsiTheme="minorBidi"/>
          <w:sz w:val="24"/>
          <w:szCs w:val="24"/>
        </w:rPr>
        <w:t>need to understand their customer’s purchasing pattern</w:t>
      </w:r>
      <w:r w:rsidR="00451599">
        <w:rPr>
          <w:rFonts w:asciiTheme="minorBidi" w:hAnsiTheme="minorBidi"/>
          <w:sz w:val="24"/>
          <w:szCs w:val="24"/>
        </w:rPr>
        <w:t xml:space="preserve">s, </w:t>
      </w:r>
      <w:r w:rsidR="00451599" w:rsidRPr="00451599">
        <w:rPr>
          <w:rFonts w:asciiTheme="minorBidi" w:hAnsiTheme="minorBidi"/>
          <w:sz w:val="24"/>
          <w:szCs w:val="24"/>
        </w:rPr>
        <w:t>find insights</w:t>
      </w:r>
      <w:r w:rsidRPr="006E3495">
        <w:rPr>
          <w:rFonts w:asciiTheme="minorBidi" w:hAnsiTheme="minorBidi"/>
          <w:sz w:val="24"/>
          <w:szCs w:val="24"/>
        </w:rPr>
        <w:t xml:space="preserve"> and behavior</w:t>
      </w:r>
      <w:r w:rsidR="00451599">
        <w:rPr>
          <w:rFonts w:asciiTheme="minorBidi" w:hAnsiTheme="minorBidi"/>
          <w:sz w:val="24"/>
          <w:szCs w:val="24"/>
        </w:rPr>
        <w:t>s</w:t>
      </w:r>
      <w:r w:rsidRPr="006E3495">
        <w:rPr>
          <w:rFonts w:asciiTheme="minorBidi" w:hAnsiTheme="minorBidi"/>
          <w:sz w:val="24"/>
          <w:szCs w:val="24"/>
        </w:rPr>
        <w:t xml:space="preserve"> in order to take better business decisions</w:t>
      </w:r>
      <w:r w:rsidRPr="00101D83">
        <w:rPr>
          <w:rFonts w:asciiTheme="minorBidi" w:hAnsiTheme="minorBidi"/>
          <w:sz w:val="24"/>
          <w:szCs w:val="24"/>
          <w:vertAlign w:val="superscript"/>
        </w:rPr>
        <w:fldChar w:fldCharType="begin" w:fldLock="1"/>
      </w:r>
      <w:r w:rsidR="00101D83" w:rsidRPr="00101D83">
        <w:rPr>
          <w:rFonts w:asciiTheme="minorBidi" w:hAnsiTheme="minorBidi"/>
          <w:sz w:val="24"/>
          <w:szCs w:val="24"/>
          <w:vertAlign w:val="superscript"/>
        </w:rPr>
        <w:instrText>ADDIN CSL_CITATION {"citationItems":[{"id":"ITEM-1","itemData":{"author":[{"dropping-particle":"","family":"Priya","given":"Rashmi","non-dropping-particle":"","parse-names":false,"suffix":""}],"id":"ITEM-1","issued":{"date-parts":[["2018"]]},"title":"RETAIL DATA ANALYTICS USING GRAPH","type":"article-journal"},"uris":["http://www.mendeley.com/documents/?uuid=1a020520-fbe1-455f-a4fe-712cfa601945"]}],"mendeley":{"formattedCitation":"[1]","plainTextFormattedCitation":"[1]","previouslyFormattedCitation":"[1]"},"properties":{"noteIndex":0},"schema":"https://github.com/citation-style-language/schema/raw/master/csl-citation.json"}</w:instrText>
      </w:r>
      <w:r w:rsidRPr="00101D83">
        <w:rPr>
          <w:rFonts w:asciiTheme="minorBidi" w:hAnsiTheme="minorBidi"/>
          <w:sz w:val="24"/>
          <w:szCs w:val="24"/>
          <w:vertAlign w:val="superscript"/>
        </w:rPr>
        <w:fldChar w:fldCharType="separate"/>
      </w:r>
      <w:r w:rsidRPr="00101D83">
        <w:rPr>
          <w:rFonts w:asciiTheme="minorBidi" w:hAnsiTheme="minorBidi"/>
          <w:noProof/>
          <w:sz w:val="24"/>
          <w:szCs w:val="24"/>
          <w:vertAlign w:val="superscript"/>
        </w:rPr>
        <w:t>[1]</w:t>
      </w:r>
      <w:r w:rsidRPr="00101D83">
        <w:rPr>
          <w:rFonts w:asciiTheme="minorBidi" w:hAnsiTheme="minorBidi"/>
          <w:sz w:val="24"/>
          <w:szCs w:val="24"/>
          <w:vertAlign w:val="superscript"/>
        </w:rPr>
        <w:fldChar w:fldCharType="end"/>
      </w:r>
      <w:r w:rsidR="00FF5157">
        <w:rPr>
          <w:rFonts w:asciiTheme="minorBidi" w:hAnsiTheme="minorBidi"/>
          <w:sz w:val="24"/>
          <w:szCs w:val="24"/>
        </w:rPr>
        <w:t>, i</w:t>
      </w:r>
      <w:r w:rsidR="00FF5157" w:rsidRPr="00FF5157">
        <w:rPr>
          <w:rFonts w:asciiTheme="minorBidi" w:hAnsiTheme="minorBidi"/>
          <w:sz w:val="24"/>
          <w:szCs w:val="24"/>
        </w:rPr>
        <w:t>n order to know which orders to make, discounts, sales</w:t>
      </w:r>
      <w:r w:rsidR="00FF5157">
        <w:rPr>
          <w:rFonts w:asciiTheme="minorBidi" w:hAnsiTheme="minorBidi"/>
          <w:sz w:val="24"/>
          <w:szCs w:val="24"/>
        </w:rPr>
        <w:t xml:space="preserve">, and </w:t>
      </w:r>
      <w:r w:rsidR="00FF5157" w:rsidRPr="00FF5157">
        <w:rPr>
          <w:rFonts w:asciiTheme="minorBidi" w:hAnsiTheme="minorBidi"/>
          <w:sz w:val="24"/>
          <w:szCs w:val="24"/>
        </w:rPr>
        <w:t>predict what</w:t>
      </w:r>
      <w:r w:rsidR="00FF5157">
        <w:rPr>
          <w:rFonts w:asciiTheme="minorBidi" w:hAnsiTheme="minorBidi"/>
          <w:sz w:val="24"/>
          <w:szCs w:val="24"/>
        </w:rPr>
        <w:t xml:space="preserve"> will be</w:t>
      </w:r>
      <w:r w:rsidR="00FF5157" w:rsidRPr="00FF5157">
        <w:rPr>
          <w:rFonts w:asciiTheme="minorBidi" w:hAnsiTheme="minorBidi"/>
          <w:sz w:val="24"/>
          <w:szCs w:val="24"/>
        </w:rPr>
        <w:t xml:space="preserve"> the amount of revenues in the near future</w:t>
      </w:r>
      <w:r w:rsidR="00FF5157">
        <w:rPr>
          <w:rFonts w:asciiTheme="minorBidi" w:hAnsiTheme="minorBidi"/>
          <w:sz w:val="24"/>
          <w:szCs w:val="24"/>
        </w:rPr>
        <w:t>.</w:t>
      </w:r>
      <w:r w:rsidR="000332DB">
        <w:rPr>
          <w:rFonts w:asciiTheme="minorBidi" w:hAnsiTheme="minorBidi"/>
          <w:sz w:val="24"/>
          <w:szCs w:val="24"/>
        </w:rPr>
        <w:t xml:space="preserve"> Those are</w:t>
      </w:r>
      <w:r w:rsidR="00FF5157">
        <w:rPr>
          <w:rFonts w:asciiTheme="minorBidi" w:hAnsiTheme="minorBidi"/>
          <w:sz w:val="24"/>
          <w:szCs w:val="24"/>
        </w:rPr>
        <w:t xml:space="preserve"> </w:t>
      </w:r>
      <w:r w:rsidR="000332DB" w:rsidRPr="00E44C67">
        <w:rPr>
          <w:rFonts w:asciiTheme="minorBidi" w:hAnsiTheme="minorBidi"/>
          <w:sz w:val="24"/>
          <w:szCs w:val="24"/>
        </w:rPr>
        <w:t>valuable</w:t>
      </w:r>
      <w:r w:rsidR="000332DB">
        <w:rPr>
          <w:rFonts w:asciiTheme="minorBidi" w:hAnsiTheme="minorBidi"/>
          <w:sz w:val="24"/>
          <w:szCs w:val="24"/>
        </w:rPr>
        <w:t xml:space="preserve"> also </w:t>
      </w:r>
      <w:r w:rsidR="000332DB" w:rsidRPr="00E44C67">
        <w:rPr>
          <w:rFonts w:asciiTheme="minorBidi" w:hAnsiTheme="minorBidi"/>
          <w:sz w:val="24"/>
          <w:szCs w:val="24"/>
        </w:rPr>
        <w:t>to many E-Commerce websites, such as book sales on amazon.com, DVD rental service on netflix.com</w:t>
      </w:r>
      <w:r w:rsidR="000332DB">
        <w:rPr>
          <w:rFonts w:asciiTheme="minorBidi" w:hAnsiTheme="minorBidi"/>
          <w:sz w:val="24"/>
          <w:szCs w:val="24"/>
        </w:rPr>
        <w:t xml:space="preserve"> etc</w:t>
      </w:r>
      <w:r w:rsidR="000332DB" w:rsidRPr="00E44C67">
        <w:rPr>
          <w:rFonts w:asciiTheme="minorBidi" w:hAnsiTheme="minorBidi"/>
          <w:sz w:val="24"/>
          <w:szCs w:val="24"/>
        </w:rPr>
        <w:t>.</w:t>
      </w:r>
      <w:r w:rsidR="00E44C67">
        <w:rPr>
          <w:rFonts w:asciiTheme="minorBidi" w:hAnsiTheme="minorBidi"/>
          <w:sz w:val="24"/>
          <w:szCs w:val="24"/>
        </w:rPr>
        <w:br/>
        <w:t>The prediction based on</w:t>
      </w:r>
      <w:r w:rsidR="00E44C67" w:rsidRPr="00E44C67">
        <w:rPr>
          <w:rFonts w:asciiTheme="minorBidi" w:hAnsiTheme="minorBidi"/>
          <w:sz w:val="24"/>
          <w:szCs w:val="24"/>
        </w:rPr>
        <w:t xml:space="preserve"> </w:t>
      </w:r>
      <w:proofErr w:type="spellStart"/>
      <w:r w:rsidR="00E44C67" w:rsidRPr="00E44C67">
        <w:rPr>
          <w:rFonts w:asciiTheme="minorBidi" w:hAnsiTheme="minorBidi"/>
          <w:sz w:val="24"/>
          <w:szCs w:val="24"/>
        </w:rPr>
        <w:t>personalisation</w:t>
      </w:r>
      <w:proofErr w:type="spellEnd"/>
      <w:r w:rsidR="00E44C67" w:rsidRPr="00E44C67">
        <w:rPr>
          <w:rFonts w:asciiTheme="minorBidi" w:hAnsiTheme="minorBidi"/>
          <w:sz w:val="24"/>
          <w:szCs w:val="24"/>
        </w:rPr>
        <w:t xml:space="preserve"> algorithm</w:t>
      </w:r>
      <w:r w:rsidR="00E44C67" w:rsidRPr="00E44C67">
        <w:rPr>
          <w:rFonts w:asciiTheme="minorBidi" w:hAnsiTheme="minorBidi"/>
          <w:sz w:val="24"/>
          <w:szCs w:val="24"/>
          <w:vertAlign w:val="superscript"/>
        </w:rPr>
        <w:fldChar w:fldCharType="begin" w:fldLock="1"/>
      </w:r>
      <w:r w:rsidR="00E44C67" w:rsidRPr="00E44C67">
        <w:rPr>
          <w:rFonts w:asciiTheme="minorBidi" w:hAnsiTheme="minorBidi"/>
          <w:sz w:val="24"/>
          <w:szCs w:val="24"/>
          <w:vertAlign w:val="superscript"/>
        </w:rPr>
        <w:instrText>ADDIN CSL_CITATION {"citationItems":[{"id":"ITEM-1","itemData":{"DOI":"10.1145/1557019.1557150","ISBN":"9781605584959","author":[{"dropping-particle":"","family":"Dias","given":"Benjamin","non-dropping-particle":"","parse-names":false,"suffix":""}],"id":"ITEM-1","issue":"January","issued":{"date-parts":[["2009"]]},"title":"Grocery Shopping Recommendations Based on Basket-Sensitive Random Walk","type":"article-journal"},"uris":["http://www.mendeley.com/documents/?uuid=85e57583-7d2e-4232-84e5-91e045c5714c"]}],"mendeley":{"formattedCitation":"[2]","plainTextFormattedCitation":"[2]","previouslyFormattedCitation":"[2]"},"properties":{"noteIndex":0},"schema":"https://github.com/citation-style-language/schema/raw/master/csl-citation.json"}</w:instrText>
      </w:r>
      <w:r w:rsidR="00E44C67" w:rsidRPr="00E44C67">
        <w:rPr>
          <w:rFonts w:asciiTheme="minorBidi" w:hAnsiTheme="minorBidi"/>
          <w:sz w:val="24"/>
          <w:szCs w:val="24"/>
          <w:vertAlign w:val="superscript"/>
        </w:rPr>
        <w:fldChar w:fldCharType="separate"/>
      </w:r>
      <w:r w:rsidR="00E44C67" w:rsidRPr="00E44C67">
        <w:rPr>
          <w:rFonts w:asciiTheme="minorBidi" w:hAnsiTheme="minorBidi"/>
          <w:noProof/>
          <w:sz w:val="24"/>
          <w:szCs w:val="24"/>
          <w:vertAlign w:val="superscript"/>
        </w:rPr>
        <w:t>[2]</w:t>
      </w:r>
      <w:r w:rsidR="00E44C67" w:rsidRPr="00E44C67">
        <w:rPr>
          <w:rFonts w:asciiTheme="minorBidi" w:hAnsiTheme="minorBidi"/>
          <w:sz w:val="24"/>
          <w:szCs w:val="24"/>
          <w:vertAlign w:val="superscript"/>
        </w:rPr>
        <w:fldChar w:fldCharType="end"/>
      </w:r>
      <w:r w:rsidR="00E44C67" w:rsidRPr="00E44C67">
        <w:rPr>
          <w:rFonts w:asciiTheme="minorBidi" w:hAnsiTheme="minorBidi"/>
          <w:sz w:val="24"/>
          <w:szCs w:val="24"/>
        </w:rPr>
        <w:t xml:space="preserve">. These algorithms model consumer shopping </w:t>
      </w:r>
      <w:r w:rsidR="00190269" w:rsidRPr="00E44C67">
        <w:rPr>
          <w:rFonts w:asciiTheme="minorBidi" w:hAnsiTheme="minorBidi"/>
          <w:sz w:val="24"/>
          <w:szCs w:val="24"/>
        </w:rPr>
        <w:t>behavior</w:t>
      </w:r>
      <w:r w:rsidR="00E44C67" w:rsidRPr="00E44C67">
        <w:rPr>
          <w:rFonts w:asciiTheme="minorBidi" w:hAnsiTheme="minorBidi"/>
          <w:sz w:val="24"/>
          <w:szCs w:val="24"/>
        </w:rPr>
        <w:t xml:space="preserve"> and are used to automatically identify items that are new to the individual consumer, but are likely of interests to them. </w:t>
      </w:r>
    </w:p>
    <w:p w14:paraId="72F4DE92" w14:textId="554B2139" w:rsidR="00B45073" w:rsidRDefault="002A5B23" w:rsidP="00683543">
      <w:pPr>
        <w:spacing w:line="360" w:lineRule="auto"/>
        <w:rPr>
          <w:rFonts w:asciiTheme="minorBidi" w:hAnsiTheme="minorBidi"/>
          <w:color w:val="000000"/>
          <w:sz w:val="24"/>
          <w:szCs w:val="24"/>
        </w:rPr>
      </w:pPr>
      <w:r>
        <w:rPr>
          <w:rFonts w:asciiTheme="minorBidi" w:hAnsiTheme="minorBidi"/>
          <w:sz w:val="24"/>
          <w:szCs w:val="24"/>
        </w:rPr>
        <w:t xml:space="preserve">The main </w:t>
      </w:r>
      <w:r>
        <w:rPr>
          <w:rFonts w:asciiTheme="minorBidi" w:hAnsiTheme="minorBidi"/>
          <w:color w:val="000000"/>
          <w:sz w:val="24"/>
          <w:szCs w:val="24"/>
        </w:rPr>
        <w:t xml:space="preserve">goal in our project, </w:t>
      </w:r>
      <w:r w:rsidR="00B45073">
        <w:rPr>
          <w:rFonts w:asciiTheme="minorBidi" w:hAnsiTheme="minorBidi"/>
          <w:color w:val="000000"/>
          <w:sz w:val="24"/>
          <w:szCs w:val="24"/>
        </w:rPr>
        <w:t xml:space="preserve">is to predict </w:t>
      </w:r>
      <w:r w:rsidR="00B45073" w:rsidRPr="00B45073">
        <w:rPr>
          <w:rFonts w:asciiTheme="minorBidi" w:hAnsiTheme="minorBidi"/>
          <w:color w:val="000000"/>
          <w:sz w:val="24"/>
          <w:szCs w:val="24"/>
        </w:rPr>
        <w:t>a list of suggestion products to each user according to the predictions of the models that we will use.</w:t>
      </w:r>
    </w:p>
    <w:p w14:paraId="34318D5D" w14:textId="546A74A4" w:rsidR="00432F1D" w:rsidDel="00DB7766" w:rsidRDefault="002A5B23" w:rsidP="00683543">
      <w:pPr>
        <w:spacing w:line="360" w:lineRule="auto"/>
        <w:rPr>
          <w:del w:id="2" w:author="shira" w:date="2019-02-10T12:00:00Z"/>
          <w:rFonts w:asciiTheme="minorBidi" w:hAnsiTheme="minorBidi"/>
          <w:sz w:val="24"/>
          <w:szCs w:val="24"/>
        </w:rPr>
      </w:pPr>
      <w:del w:id="3" w:author="shira" w:date="2019-02-10T12:00:00Z">
        <w:r w:rsidDel="00DB7766">
          <w:rPr>
            <w:rFonts w:asciiTheme="minorBidi" w:hAnsiTheme="minorBidi"/>
            <w:color w:val="000000"/>
            <w:sz w:val="24"/>
            <w:szCs w:val="24"/>
          </w:rPr>
          <w:delText>which products the users will buy in the</w:delText>
        </w:r>
        <w:commentRangeStart w:id="4"/>
        <w:r w:rsidDel="00DB7766">
          <w:rPr>
            <w:rFonts w:asciiTheme="minorBidi" w:hAnsiTheme="minorBidi"/>
            <w:color w:val="000000"/>
            <w:sz w:val="24"/>
            <w:szCs w:val="24"/>
          </w:rPr>
          <w:delText xml:space="preserve"> next order</w:delText>
        </w:r>
        <w:commentRangeEnd w:id="4"/>
        <w:r w:rsidDel="00DB7766">
          <w:commentReference w:id="4"/>
        </w:r>
        <w:r w:rsidDel="00DB7766">
          <w:rPr>
            <w:rFonts w:asciiTheme="minorBidi" w:hAnsiTheme="minorBidi"/>
            <w:sz w:val="24"/>
            <w:szCs w:val="24"/>
          </w:rPr>
          <w:delText>.</w:delText>
        </w:r>
        <w:r w:rsidR="00432F1D" w:rsidRPr="00432F1D" w:rsidDel="00DB7766">
          <w:delText xml:space="preserve"> </w:delText>
        </w:r>
      </w:del>
    </w:p>
    <w:p w14:paraId="0C8D1D7A" w14:textId="0D3D1AC5" w:rsidR="00CD4892" w:rsidRDefault="002A5B23" w:rsidP="00683543">
      <w:pPr>
        <w:spacing w:line="360" w:lineRule="auto"/>
      </w:pPr>
      <w:r>
        <w:rPr>
          <w:rFonts w:asciiTheme="minorBidi" w:hAnsiTheme="minorBidi"/>
          <w:sz w:val="24"/>
          <w:szCs w:val="24"/>
        </w:rPr>
        <w:t>The prediction</w:t>
      </w:r>
      <w:r w:rsidR="00432F1D" w:rsidRPr="00E44C67">
        <w:rPr>
          <w:rFonts w:asciiTheme="minorBidi" w:hAnsiTheme="minorBidi"/>
          <w:sz w:val="24"/>
          <w:szCs w:val="24"/>
          <w:vertAlign w:val="superscript"/>
        </w:rPr>
        <w:fldChar w:fldCharType="begin" w:fldLock="1"/>
      </w:r>
      <w:r w:rsidR="00E44C67" w:rsidRPr="00E44C67">
        <w:rPr>
          <w:rFonts w:asciiTheme="minorBidi" w:hAnsiTheme="minorBidi"/>
          <w:sz w:val="24"/>
          <w:szCs w:val="24"/>
          <w:vertAlign w:val="superscript"/>
        </w:rPr>
        <w:instrText>ADDIN CSL_CITATION {"citationItems":[{"id":"ITEM-1","itemData":{"author":[{"dropping-particle":"","family":"Flores-lopez","given":"Alan","non-dropping-particle":"","parse-names":false,"suffix":""},{"dropping-particle":"","family":"Perry","given":"Skip","non-dropping-particle":"","parse-names":false,"suffix":""},{"dropping-particle":"","family":"Bhargava","given":"Poorvi","non-dropping-particle":"","parse-names":false,"suffix":""}],"id":"ITEM-1","issue":"xx","issued":{"date-parts":[["2017"]]},"page":"1-6","title":"What ’ s for Dinner ? Recommendations in Online Grocery Shopping","type":"article-journal","volume":"xx"},"uris":["http://www.mendeley.com/documents/?uuid=8543c0bf-1966-4fe6-bf57-f288c9bf9a11"]}],"mendeley":{"formattedCitation":"[3]","plainTextFormattedCitation":"[3]","previouslyFormattedCitation":"[3]"},"properties":{"noteIndex":0},"schema":"https://github.com/citation-style-language/schema/raw/master/csl-citation.json"}</w:instrText>
      </w:r>
      <w:r w:rsidR="00432F1D" w:rsidRPr="00E44C67">
        <w:rPr>
          <w:rFonts w:asciiTheme="minorBidi" w:hAnsiTheme="minorBidi"/>
          <w:sz w:val="24"/>
          <w:szCs w:val="24"/>
          <w:vertAlign w:val="superscript"/>
        </w:rPr>
        <w:fldChar w:fldCharType="separate"/>
      </w:r>
      <w:r w:rsidR="00E44C67" w:rsidRPr="00E44C67">
        <w:rPr>
          <w:rFonts w:asciiTheme="minorBidi" w:hAnsiTheme="minorBidi"/>
          <w:noProof/>
          <w:sz w:val="24"/>
          <w:szCs w:val="24"/>
          <w:vertAlign w:val="superscript"/>
        </w:rPr>
        <w:t>[3]</w:t>
      </w:r>
      <w:r w:rsidR="00432F1D" w:rsidRPr="00E44C67">
        <w:rPr>
          <w:rFonts w:asciiTheme="minorBidi" w:hAnsiTheme="minorBidi"/>
          <w:sz w:val="24"/>
          <w:szCs w:val="24"/>
          <w:vertAlign w:val="superscript"/>
        </w:rPr>
        <w:fldChar w:fldCharType="end"/>
      </w:r>
      <w:r>
        <w:rPr>
          <w:rFonts w:asciiTheme="minorBidi" w:hAnsiTheme="minorBidi"/>
          <w:sz w:val="24"/>
          <w:szCs w:val="24"/>
        </w:rPr>
        <w:t xml:space="preserve"> will be </w:t>
      </w:r>
      <w:r>
        <w:rPr>
          <w:rFonts w:asciiTheme="minorBidi" w:hAnsiTheme="minorBidi"/>
          <w:color w:val="000000"/>
          <w:sz w:val="24"/>
          <w:szCs w:val="24"/>
        </w:rPr>
        <w:t xml:space="preserve">according to various parameters that are included in the </w:t>
      </w:r>
      <w:proofErr w:type="spellStart"/>
      <w:r>
        <w:rPr>
          <w:rFonts w:asciiTheme="minorBidi" w:hAnsiTheme="minorBidi"/>
          <w:color w:val="000000"/>
          <w:sz w:val="24"/>
          <w:szCs w:val="24"/>
        </w:rPr>
        <w:t>Instacart</w:t>
      </w:r>
      <w:proofErr w:type="spellEnd"/>
      <w:r>
        <w:rPr>
          <w:rFonts w:asciiTheme="minorBidi" w:hAnsiTheme="minorBidi"/>
          <w:color w:val="000000"/>
          <w:sz w:val="24"/>
          <w:szCs w:val="24"/>
        </w:rPr>
        <w:t xml:space="preserve"> data. </w:t>
      </w:r>
      <w:commentRangeStart w:id="5"/>
      <w:r>
        <w:rPr>
          <w:rFonts w:asciiTheme="minorBidi" w:hAnsiTheme="minorBidi"/>
          <w:color w:val="000000"/>
          <w:sz w:val="24"/>
          <w:szCs w:val="24"/>
        </w:rPr>
        <w:t>Examples of the parameters are day of the week and time the orders were placed, in what order items were placed in the shopping cart, and which virtual departments and categories the purchased products belong to.</w:t>
      </w:r>
      <w:commentRangeEnd w:id="5"/>
      <w:r>
        <w:commentReference w:id="5"/>
      </w:r>
    </w:p>
    <w:p w14:paraId="51617E53" w14:textId="7B215D54" w:rsidR="003510EC" w:rsidRDefault="002A5B23" w:rsidP="00683543">
      <w:pPr>
        <w:spacing w:line="360" w:lineRule="auto"/>
        <w:rPr>
          <w:rFonts w:ascii="Arial" w:hAnsi="Arial" w:cs="Arial"/>
          <w:color w:val="000000"/>
          <w:sz w:val="24"/>
          <w:szCs w:val="24"/>
          <w:rtl/>
        </w:rPr>
      </w:pPr>
      <w:del w:id="6" w:author="shira" w:date="2019-02-10T12:00:00Z">
        <w:r w:rsidDel="00CB6F9E">
          <w:rPr>
            <w:rFonts w:ascii="Arial" w:hAnsi="Arial" w:cs="Arial"/>
            <w:color w:val="000000"/>
            <w:sz w:val="24"/>
            <w:szCs w:val="24"/>
          </w:rPr>
          <w:delText xml:space="preserve">The outcome will be a list of suggestion </w:delText>
        </w:r>
        <w:r w:rsidDel="00CB6F9E">
          <w:rPr>
            <w:rFonts w:asciiTheme="minorBidi" w:hAnsiTheme="minorBidi"/>
            <w:color w:val="000000"/>
            <w:sz w:val="24"/>
            <w:szCs w:val="24"/>
          </w:rPr>
          <w:delText>products</w:delText>
        </w:r>
        <w:r w:rsidDel="00CB6F9E">
          <w:rPr>
            <w:rFonts w:ascii="Arial" w:hAnsi="Arial" w:cs="Arial"/>
            <w:color w:val="000000"/>
            <w:sz w:val="24"/>
            <w:szCs w:val="24"/>
          </w:rPr>
          <w:delText xml:space="preserve"> to each user according to the predictions of the models that we will use.</w:delText>
        </w:r>
      </w:del>
    </w:p>
    <w:p w14:paraId="5600658A" w14:textId="661AD547" w:rsidR="00135EDB" w:rsidRDefault="00CE75A0" w:rsidP="00683543">
      <w:pPr>
        <w:spacing w:line="360" w:lineRule="auto"/>
        <w:rPr>
          <w:rFonts w:ascii="Arial" w:hAnsi="Arial" w:cs="Arial"/>
          <w:color w:val="000000"/>
          <w:sz w:val="24"/>
          <w:szCs w:val="24"/>
        </w:rPr>
      </w:pPr>
      <w:r>
        <w:rPr>
          <w:rFonts w:ascii="Arial" w:hAnsi="Arial" w:cs="Arial"/>
          <w:color w:val="000000"/>
          <w:sz w:val="24"/>
          <w:szCs w:val="24"/>
        </w:rPr>
        <w:t>Previous work</w:t>
      </w:r>
      <w:r w:rsidR="004B23FC">
        <w:rPr>
          <w:rFonts w:ascii="Arial" w:hAnsi="Arial" w:cs="Arial"/>
          <w:color w:val="000000"/>
          <w:sz w:val="24"/>
          <w:szCs w:val="24"/>
        </w:rPr>
        <w:t>s</w:t>
      </w:r>
      <w:r>
        <w:rPr>
          <w:rFonts w:ascii="Arial" w:hAnsi="Arial" w:cs="Arial"/>
          <w:color w:val="000000"/>
          <w:sz w:val="24"/>
          <w:szCs w:val="24"/>
        </w:rPr>
        <w:t xml:space="preserve"> had been done by using</w:t>
      </w:r>
      <w:r w:rsidRPr="00CE75A0">
        <w:rPr>
          <w:rFonts w:ascii="Arial" w:hAnsi="Arial" w:cs="Arial"/>
          <w:color w:val="000000"/>
          <w:sz w:val="24"/>
          <w:szCs w:val="24"/>
        </w:rPr>
        <w:t xml:space="preserve"> </w:t>
      </w:r>
      <w:r w:rsidR="004B23FC">
        <w:rPr>
          <w:rFonts w:ascii="Arial" w:hAnsi="Arial" w:cs="Arial"/>
          <w:color w:val="000000"/>
          <w:sz w:val="24"/>
          <w:szCs w:val="24"/>
        </w:rPr>
        <w:t>model</w:t>
      </w:r>
      <w:r w:rsidRPr="00CE75A0">
        <w:rPr>
          <w:rFonts w:ascii="Arial" w:hAnsi="Arial" w:cs="Arial"/>
          <w:color w:val="000000"/>
          <w:sz w:val="24"/>
          <w:szCs w:val="24"/>
        </w:rPr>
        <w:t xml:space="preserve">s like </w:t>
      </w:r>
      <w:r>
        <w:rPr>
          <w:rFonts w:ascii="Arial" w:hAnsi="Arial" w:cs="Arial"/>
          <w:color w:val="000000"/>
          <w:sz w:val="24"/>
          <w:szCs w:val="24"/>
        </w:rPr>
        <w:t>"</w:t>
      </w:r>
      <w:r w:rsidRPr="00CE75A0">
        <w:rPr>
          <w:rFonts w:ascii="Arial" w:hAnsi="Arial" w:cs="Arial"/>
          <w:color w:val="000000"/>
          <w:sz w:val="24"/>
          <w:szCs w:val="24"/>
        </w:rPr>
        <w:t>basket-sensitive random walks</w:t>
      </w:r>
      <w:r w:rsidR="00DA5711">
        <w:rPr>
          <w:rFonts w:ascii="Arial" w:hAnsi="Arial" w:cs="Arial"/>
          <w:color w:val="000000"/>
          <w:sz w:val="24"/>
          <w:szCs w:val="24"/>
        </w:rPr>
        <w:t>"</w:t>
      </w:r>
      <w:r w:rsidR="00AC221D" w:rsidRPr="00AC221D">
        <w:rPr>
          <w:rFonts w:ascii="Arial" w:hAnsi="Arial" w:cs="Arial"/>
          <w:color w:val="000000"/>
          <w:sz w:val="24"/>
          <w:szCs w:val="24"/>
          <w:vertAlign w:val="superscript"/>
        </w:rPr>
        <w:fldChar w:fldCharType="begin" w:fldLock="1"/>
      </w:r>
      <w:r w:rsidR="001E61FC">
        <w:rPr>
          <w:rFonts w:ascii="Arial" w:hAnsi="Arial" w:cs="Arial"/>
          <w:color w:val="000000"/>
          <w:sz w:val="24"/>
          <w:szCs w:val="24"/>
          <w:vertAlign w:val="superscript"/>
        </w:rPr>
        <w:instrText>ADDIN CSL_CITATION {"citationItems":[{"id":"ITEM-1","itemData":{"author":[{"dropping-particle":"","family":"Flores-lopez","given":"Alan","non-dropping-particle":"","parse-names":false,"suffix":""},{"dropping-particle":"","family":"Perry","given":"Skip","non-dropping-particle":"","parse-names":false,"suffix":""},{"dropping-particle":"","family":"Bhargava","given":"Poorvi","non-dropping-particle":"","parse-names":false,"suffix":""}],"id":"ITEM-1","issue":"xx","issued":{"date-parts":[["2017"]]},"page":"1-6","title":"What ’ s for Dinner ? Recommendations in Online Grocery Shopping","type":"article-journal","volume":"xx"},"uris":["http://www.mendeley.com/documents/?uuid=8543c0bf-1966-4fe6-bf57-f288c9bf9a11"]}],"mendeley":{"formattedCitation":"[3]","plainTextFormattedCitation":"[3]","previouslyFormattedCitation":"[3]"},"properties":{"noteIndex":0},"schema":"https://github.com/citation-style-language/schema/raw/master/csl-citation.json"}</w:instrText>
      </w:r>
      <w:r w:rsidR="00AC221D" w:rsidRPr="00AC221D">
        <w:rPr>
          <w:rFonts w:ascii="Arial" w:hAnsi="Arial" w:cs="Arial"/>
          <w:color w:val="000000"/>
          <w:sz w:val="24"/>
          <w:szCs w:val="24"/>
          <w:vertAlign w:val="superscript"/>
        </w:rPr>
        <w:fldChar w:fldCharType="separate"/>
      </w:r>
      <w:r w:rsidR="00AC221D" w:rsidRPr="00AC221D">
        <w:rPr>
          <w:rFonts w:ascii="Arial" w:hAnsi="Arial" w:cs="Arial"/>
          <w:noProof/>
          <w:color w:val="000000"/>
          <w:sz w:val="24"/>
          <w:szCs w:val="24"/>
          <w:vertAlign w:val="superscript"/>
        </w:rPr>
        <w:t>[3]</w:t>
      </w:r>
      <w:r w:rsidR="00AC221D" w:rsidRPr="00AC221D">
        <w:rPr>
          <w:rFonts w:ascii="Arial" w:hAnsi="Arial" w:cs="Arial"/>
          <w:color w:val="000000"/>
          <w:sz w:val="24"/>
          <w:szCs w:val="24"/>
          <w:vertAlign w:val="superscript"/>
        </w:rPr>
        <w:fldChar w:fldCharType="end"/>
      </w:r>
      <w:r w:rsidR="00DA5711">
        <w:rPr>
          <w:rFonts w:ascii="Arial" w:hAnsi="Arial" w:cs="Arial"/>
          <w:color w:val="000000"/>
          <w:sz w:val="24"/>
          <w:szCs w:val="24"/>
        </w:rPr>
        <w:t xml:space="preserve">, </w:t>
      </w:r>
      <w:r>
        <w:rPr>
          <w:rFonts w:ascii="Arial" w:hAnsi="Arial" w:cs="Arial"/>
          <w:color w:val="000000"/>
          <w:sz w:val="24"/>
          <w:szCs w:val="24"/>
        </w:rPr>
        <w:t>"</w:t>
      </w:r>
      <w:r w:rsidRPr="00CE75A0">
        <w:rPr>
          <w:rFonts w:ascii="Arial" w:hAnsi="Arial" w:cs="Arial"/>
          <w:color w:val="000000"/>
          <w:sz w:val="24"/>
          <w:szCs w:val="24"/>
        </w:rPr>
        <w:t>SVD approximations</w:t>
      </w:r>
      <w:r w:rsidR="000D3A68" w:rsidRPr="000D3A68">
        <w:rPr>
          <w:rFonts w:ascii="Arial" w:hAnsi="Arial" w:cs="Arial"/>
          <w:color w:val="000000"/>
          <w:sz w:val="24"/>
          <w:szCs w:val="24"/>
          <w:vertAlign w:val="superscript"/>
        </w:rPr>
        <w:fldChar w:fldCharType="begin" w:fldLock="1"/>
      </w:r>
      <w:r w:rsidR="000D3A68" w:rsidRPr="000D3A68">
        <w:rPr>
          <w:rFonts w:ascii="Arial" w:hAnsi="Arial" w:cs="Arial"/>
          <w:color w:val="000000"/>
          <w:sz w:val="24"/>
          <w:szCs w:val="24"/>
          <w:vertAlign w:val="superscript"/>
        </w:rPr>
        <w:instrText>ADDIN CSL_CITATION {"citationItems":[{"id":"ITEM-1","itemData":{"DOI":"10.1016/j.procs.2015.08.216","ISBN":"Journal of Further and Higher Education, Vol. 23, No. 3, October 1999, pp. 309-316","ISSN":"18770509","abstract":"In grocery stores, large-scale transaction data with identification, such as point of sales (POS) data, is being accumulated as a result of the introduction of frequent shopper programs. We propose two recommendation systems based on transaction data of a grocery store. In recommending product items in grocery stores, data sparsity is a problem. This is because individual customers only purchase very few of the total number of product items a store sells. We evaluate various recommendation methods including SVD-type recommendation based on real POS data and summarize methods suitable for the proposed recommendation systems.","author":[{"dropping-particle":"","family":"Sano","given":"Natsuki","non-dropping-particle":"","parse-names":false,"suffix":""},{"dropping-particle":"","family":"Machino","given":"Natsumi","non-dropping-particle":"","parse-names":false,"suffix":""},{"dropping-particle":"","family":"Yada","given":"Katsutoshi","non-dropping-particle":"","parse-names":false,"suffix":""},{"dropping-particle":"","family":"Suzuki","given":"Tomomichi","non-dropping-particle":"","parse-names":false,"suffix":""}],"container-title":"Procedia Computer Science","id":"ITEM-1","issue":"1","issued":{"date-parts":[["2015"]]},"page":"1406-1413","publisher":"Elsevier Masson SAS","title":"Recommendation system for grocery store considering data sparsity","type":"article-journal","volume":"60"},"uris":["http://www.mendeley.com/documents/?uuid=d13ff3da-c1ae-4014-b399-2f7ec116446f"]}],"mendeley":{"formattedCitation":"[4]","plainTextFormattedCitation":"[4]","previouslyFormattedCitation":"[4]"},"properties":{"noteIndex":0},"schema":"https://github.com/citation-style-language/schema/raw/master/csl-citation.json"}</w:instrText>
      </w:r>
      <w:r w:rsidR="000D3A68" w:rsidRPr="000D3A68">
        <w:rPr>
          <w:rFonts w:ascii="Arial" w:hAnsi="Arial" w:cs="Arial"/>
          <w:color w:val="000000"/>
          <w:sz w:val="24"/>
          <w:szCs w:val="24"/>
          <w:vertAlign w:val="superscript"/>
        </w:rPr>
        <w:fldChar w:fldCharType="separate"/>
      </w:r>
      <w:r w:rsidR="000D3A68" w:rsidRPr="000D3A68">
        <w:rPr>
          <w:rFonts w:ascii="Arial" w:hAnsi="Arial" w:cs="Arial"/>
          <w:noProof/>
          <w:color w:val="000000"/>
          <w:sz w:val="24"/>
          <w:szCs w:val="24"/>
          <w:vertAlign w:val="superscript"/>
        </w:rPr>
        <w:t>[4]</w:t>
      </w:r>
      <w:r w:rsidR="000D3A68" w:rsidRPr="000D3A68">
        <w:rPr>
          <w:rFonts w:ascii="Arial" w:hAnsi="Arial" w:cs="Arial"/>
          <w:color w:val="000000"/>
          <w:sz w:val="24"/>
          <w:szCs w:val="24"/>
          <w:vertAlign w:val="superscript"/>
        </w:rPr>
        <w:fldChar w:fldCharType="end"/>
      </w:r>
      <w:r>
        <w:rPr>
          <w:rFonts w:ascii="Arial" w:hAnsi="Arial" w:cs="Arial"/>
          <w:color w:val="000000"/>
          <w:sz w:val="24"/>
          <w:szCs w:val="24"/>
        </w:rPr>
        <w:t>"</w:t>
      </w:r>
      <w:r w:rsidR="007A656B">
        <w:rPr>
          <w:rFonts w:ascii="Arial" w:hAnsi="Arial" w:cs="Arial"/>
          <w:color w:val="000000"/>
          <w:sz w:val="24"/>
          <w:szCs w:val="24"/>
        </w:rPr>
        <w:t>, "</w:t>
      </w:r>
      <w:r w:rsidR="00264FCE">
        <w:rPr>
          <w:rFonts w:ascii="Arial" w:hAnsi="Arial" w:cs="Arial"/>
          <w:color w:val="000000"/>
          <w:sz w:val="24"/>
          <w:szCs w:val="24"/>
        </w:rPr>
        <w:t>S</w:t>
      </w:r>
      <w:r w:rsidR="007A656B">
        <w:rPr>
          <w:rFonts w:ascii="Arial" w:hAnsi="Arial" w:cs="Arial"/>
          <w:color w:val="000000"/>
          <w:sz w:val="24"/>
          <w:szCs w:val="24"/>
        </w:rPr>
        <w:t xml:space="preserve">upport </w:t>
      </w:r>
      <w:r w:rsidR="00264FCE">
        <w:rPr>
          <w:rFonts w:ascii="Arial" w:hAnsi="Arial" w:cs="Arial"/>
          <w:color w:val="000000"/>
          <w:sz w:val="24"/>
          <w:szCs w:val="24"/>
        </w:rPr>
        <w:t>V</w:t>
      </w:r>
      <w:r w:rsidR="007A656B">
        <w:rPr>
          <w:rFonts w:ascii="Arial" w:hAnsi="Arial" w:cs="Arial"/>
          <w:color w:val="000000"/>
          <w:sz w:val="24"/>
          <w:szCs w:val="24"/>
        </w:rPr>
        <w:t xml:space="preserve">ector </w:t>
      </w:r>
      <w:r w:rsidR="00264FCE">
        <w:rPr>
          <w:rFonts w:ascii="Arial" w:hAnsi="Arial" w:cs="Arial"/>
          <w:color w:val="000000"/>
          <w:sz w:val="24"/>
          <w:szCs w:val="24"/>
        </w:rPr>
        <w:t>M</w:t>
      </w:r>
      <w:r w:rsidR="00B8177A">
        <w:rPr>
          <w:rFonts w:ascii="Arial" w:hAnsi="Arial" w:cs="Arial"/>
          <w:color w:val="000000"/>
          <w:sz w:val="24"/>
          <w:szCs w:val="24"/>
        </w:rPr>
        <w:t>achine", "</w:t>
      </w:r>
      <w:r w:rsidR="00B8177A" w:rsidRPr="00B8177A">
        <w:rPr>
          <w:rFonts w:ascii="Arial" w:hAnsi="Arial" w:cs="Arial"/>
          <w:color w:val="000000"/>
          <w:sz w:val="24"/>
          <w:szCs w:val="24"/>
        </w:rPr>
        <w:t>Logistic Regression</w:t>
      </w:r>
      <w:r w:rsidR="00B8177A">
        <w:rPr>
          <w:rFonts w:ascii="Arial" w:hAnsi="Arial" w:cs="Arial"/>
          <w:color w:val="000000"/>
          <w:sz w:val="24"/>
          <w:szCs w:val="24"/>
        </w:rPr>
        <w:t>"</w:t>
      </w:r>
      <w:r w:rsidR="00987436">
        <w:rPr>
          <w:rFonts w:ascii="Arial" w:hAnsi="Arial" w:cs="Arial"/>
          <w:color w:val="000000"/>
          <w:sz w:val="24"/>
          <w:szCs w:val="24"/>
        </w:rPr>
        <w:t>.</w:t>
      </w:r>
      <w:r w:rsidR="007A656B">
        <w:rPr>
          <w:rFonts w:ascii="Arial" w:hAnsi="Arial" w:cs="Arial"/>
          <w:color w:val="000000"/>
          <w:sz w:val="24"/>
          <w:szCs w:val="24"/>
        </w:rPr>
        <w:t xml:space="preserve"> </w:t>
      </w:r>
      <w:r w:rsidR="0065509B">
        <w:rPr>
          <w:rFonts w:ascii="Arial" w:hAnsi="Arial" w:cs="Arial"/>
          <w:color w:val="000000"/>
          <w:sz w:val="24"/>
          <w:szCs w:val="24"/>
        </w:rPr>
        <w:t xml:space="preserve">The </w:t>
      </w:r>
      <w:r w:rsidR="00FE30A0">
        <w:rPr>
          <w:rFonts w:ascii="Arial" w:hAnsi="Arial" w:cs="Arial"/>
          <w:color w:val="000000"/>
          <w:sz w:val="24"/>
          <w:szCs w:val="24"/>
        </w:rPr>
        <w:t>AUC</w:t>
      </w:r>
      <w:r w:rsidR="0065509B">
        <w:rPr>
          <w:rFonts w:ascii="Arial" w:hAnsi="Arial" w:cs="Arial"/>
          <w:color w:val="000000"/>
          <w:sz w:val="24"/>
          <w:szCs w:val="24"/>
        </w:rPr>
        <w:t xml:space="preserve"> is roughly around </w:t>
      </w:r>
      <w:r w:rsidR="00FE30A0">
        <w:rPr>
          <w:rFonts w:ascii="Arial" w:hAnsi="Arial" w:cs="Arial"/>
          <w:color w:val="000000"/>
          <w:sz w:val="24"/>
          <w:szCs w:val="24"/>
        </w:rPr>
        <w:t>0.64 – 0.68.</w:t>
      </w:r>
      <w:r w:rsidR="00D924EB">
        <w:rPr>
          <w:rFonts w:ascii="Arial" w:hAnsi="Arial" w:cs="Arial"/>
          <w:color w:val="000000"/>
          <w:sz w:val="24"/>
          <w:szCs w:val="24"/>
        </w:rPr>
        <w:t xml:space="preserve"> </w:t>
      </w:r>
      <w:r w:rsidR="00D924EB">
        <w:rPr>
          <w:rFonts w:ascii="Arial" w:hAnsi="Arial" w:cs="Arial"/>
          <w:color w:val="000000"/>
          <w:sz w:val="24"/>
          <w:szCs w:val="24"/>
        </w:rPr>
        <w:br/>
      </w:r>
      <w:r w:rsidR="00D924EB">
        <w:rPr>
          <w:rFonts w:ascii="Arial" w:hAnsi="Arial" w:cs="Arial"/>
          <w:color w:val="000000"/>
          <w:sz w:val="24"/>
          <w:szCs w:val="24"/>
        </w:rPr>
        <w:lastRenderedPageBreak/>
        <w:t xml:space="preserve">Those are the most </w:t>
      </w:r>
      <w:r w:rsidR="0019136E">
        <w:rPr>
          <w:rFonts w:ascii="Arial" w:hAnsi="Arial" w:cs="Arial"/>
          <w:color w:val="000000"/>
          <w:sz w:val="24"/>
          <w:szCs w:val="24"/>
        </w:rPr>
        <w:t>common</w:t>
      </w:r>
      <w:r w:rsidR="00D924EB">
        <w:rPr>
          <w:rFonts w:ascii="Arial" w:hAnsi="Arial" w:cs="Arial"/>
          <w:color w:val="000000"/>
          <w:sz w:val="24"/>
          <w:szCs w:val="24"/>
        </w:rPr>
        <w:t xml:space="preserve"> models to predict </w:t>
      </w:r>
      <w:r w:rsidR="008800FA" w:rsidRPr="006E3495">
        <w:rPr>
          <w:rFonts w:asciiTheme="minorBidi" w:hAnsiTheme="minorBidi"/>
          <w:sz w:val="24"/>
          <w:szCs w:val="24"/>
        </w:rPr>
        <w:t>customer’s purchasing pattern</w:t>
      </w:r>
      <w:r w:rsidR="008800FA">
        <w:rPr>
          <w:rFonts w:asciiTheme="minorBidi" w:hAnsiTheme="minorBidi"/>
          <w:sz w:val="24"/>
          <w:szCs w:val="24"/>
        </w:rPr>
        <w:t>s</w:t>
      </w:r>
      <w:r w:rsidR="005403EB">
        <w:rPr>
          <w:rFonts w:ascii="Arial" w:hAnsi="Arial" w:cs="Arial"/>
          <w:color w:val="000000"/>
          <w:sz w:val="24"/>
          <w:szCs w:val="24"/>
        </w:rPr>
        <w:t xml:space="preserve">, because </w:t>
      </w:r>
      <w:r w:rsidR="0074407E">
        <w:rPr>
          <w:rFonts w:ascii="Arial" w:hAnsi="Arial" w:cs="Arial"/>
          <w:color w:val="000000"/>
          <w:sz w:val="24"/>
          <w:szCs w:val="24"/>
        </w:rPr>
        <w:t>the</w:t>
      </w:r>
      <w:r w:rsidR="004B2CCB">
        <w:rPr>
          <w:rFonts w:ascii="Arial" w:hAnsi="Arial" w:cs="Arial"/>
          <w:color w:val="000000"/>
          <w:sz w:val="24"/>
          <w:szCs w:val="24"/>
        </w:rPr>
        <w:t>y</w:t>
      </w:r>
      <w:r w:rsidR="0074407E">
        <w:rPr>
          <w:rFonts w:ascii="Arial" w:hAnsi="Arial" w:cs="Arial"/>
          <w:color w:val="000000"/>
          <w:sz w:val="24"/>
          <w:szCs w:val="24"/>
        </w:rPr>
        <w:t xml:space="preserve"> </w:t>
      </w:r>
      <w:r w:rsidR="0019136E">
        <w:rPr>
          <w:rFonts w:ascii="Arial" w:hAnsi="Arial" w:cs="Arial"/>
          <w:color w:val="000000"/>
          <w:sz w:val="24"/>
          <w:szCs w:val="24"/>
        </w:rPr>
        <w:t xml:space="preserve">are </w:t>
      </w:r>
      <w:r w:rsidR="0019136E" w:rsidRPr="0019136E">
        <w:rPr>
          <w:rFonts w:ascii="Arial" w:hAnsi="Arial" w:cs="Arial"/>
          <w:color w:val="000000"/>
          <w:sz w:val="24"/>
          <w:szCs w:val="24"/>
        </w:rPr>
        <w:t xml:space="preserve">supervised machine learning </w:t>
      </w:r>
      <w:proofErr w:type="gramStart"/>
      <w:r w:rsidR="0019136E" w:rsidRPr="0019136E">
        <w:rPr>
          <w:rFonts w:ascii="Arial" w:hAnsi="Arial" w:cs="Arial"/>
          <w:color w:val="000000"/>
          <w:sz w:val="24"/>
          <w:szCs w:val="24"/>
        </w:rPr>
        <w:t>algorithm which can be</w:t>
      </w:r>
      <w:proofErr w:type="gramEnd"/>
      <w:r w:rsidR="0019136E" w:rsidRPr="0019136E">
        <w:rPr>
          <w:rFonts w:ascii="Arial" w:hAnsi="Arial" w:cs="Arial"/>
          <w:color w:val="000000"/>
          <w:sz w:val="24"/>
          <w:szCs w:val="24"/>
        </w:rPr>
        <w:t xml:space="preserve"> used for both classification or regression problems</w:t>
      </w:r>
      <w:r w:rsidR="0019136E">
        <w:rPr>
          <w:rFonts w:ascii="Arial" w:hAnsi="Arial" w:cs="Arial"/>
          <w:color w:val="000000"/>
          <w:sz w:val="24"/>
          <w:szCs w:val="24"/>
        </w:rPr>
        <w:t xml:space="preserve">. </w:t>
      </w:r>
    </w:p>
    <w:p w14:paraId="2E74DF62" w14:textId="77777777" w:rsidR="00683543" w:rsidRPr="00135EDB" w:rsidRDefault="00683543" w:rsidP="00683543">
      <w:pPr>
        <w:spacing w:line="360" w:lineRule="auto"/>
        <w:rPr>
          <w:rFonts w:ascii="Arial" w:hAnsi="Arial" w:cs="Arial"/>
          <w:color w:val="000000"/>
          <w:sz w:val="24"/>
          <w:szCs w:val="24"/>
        </w:rPr>
      </w:pPr>
    </w:p>
    <w:p w14:paraId="2B98878D" w14:textId="083AA798" w:rsidR="0065509B" w:rsidRDefault="005E745F" w:rsidP="00683543">
      <w:pPr>
        <w:pStyle w:val="2"/>
        <w:rPr>
          <w:rFonts w:asciiTheme="minorBidi" w:hAnsiTheme="minorBidi" w:cstheme="minorBidi"/>
          <w:b/>
          <w:bCs/>
          <w:color w:val="auto"/>
          <w:sz w:val="36"/>
          <w:szCs w:val="36"/>
        </w:rPr>
      </w:pPr>
      <w:bookmarkStart w:id="7" w:name="_Toc1062183"/>
      <w:r w:rsidRPr="00135EDB">
        <w:rPr>
          <w:rFonts w:asciiTheme="minorBidi" w:hAnsiTheme="minorBidi" w:cstheme="minorBidi"/>
          <w:b/>
          <w:bCs/>
          <w:color w:val="auto"/>
          <w:sz w:val="36"/>
          <w:szCs w:val="36"/>
          <w:lang w:val="en"/>
        </w:rPr>
        <w:t xml:space="preserve">2. </w:t>
      </w:r>
      <w:bookmarkEnd w:id="7"/>
      <w:r w:rsidR="00683543" w:rsidRPr="00683543">
        <w:rPr>
          <w:rFonts w:asciiTheme="minorBidi" w:hAnsiTheme="minorBidi" w:cstheme="minorBidi"/>
          <w:b/>
          <w:bCs/>
          <w:color w:val="auto"/>
          <w:sz w:val="40"/>
          <w:szCs w:val="40"/>
        </w:rPr>
        <w:t>Methodology</w:t>
      </w:r>
    </w:p>
    <w:p w14:paraId="4D3C2F93" w14:textId="18FA0249" w:rsidR="00683543" w:rsidRDefault="00683543" w:rsidP="00683543"/>
    <w:p w14:paraId="4A365BF9" w14:textId="1E5426E6" w:rsidR="00683543" w:rsidRDefault="00683543" w:rsidP="00683543">
      <w:pPr>
        <w:ind w:left="426"/>
        <w:rPr>
          <w:rFonts w:asciiTheme="minorBidi" w:hAnsiTheme="minorBidi"/>
          <w:b/>
          <w:bCs/>
          <w:sz w:val="28"/>
          <w:szCs w:val="28"/>
        </w:rPr>
      </w:pPr>
      <w:r w:rsidRPr="00683543">
        <w:rPr>
          <w:rFonts w:asciiTheme="minorBidi" w:hAnsiTheme="minorBidi"/>
          <w:b/>
          <w:bCs/>
          <w:sz w:val="28"/>
          <w:szCs w:val="28"/>
        </w:rPr>
        <w:t>2.1 Exploratory data analysis</w:t>
      </w:r>
    </w:p>
    <w:p w14:paraId="1D651488" w14:textId="77777777" w:rsidR="00683543" w:rsidRPr="00683543" w:rsidRDefault="00683543" w:rsidP="00683543">
      <w:pPr>
        <w:rPr>
          <w:rFonts w:asciiTheme="minorBidi" w:hAnsiTheme="minorBidi"/>
          <w:b/>
          <w:bCs/>
          <w:sz w:val="28"/>
          <w:szCs w:val="28"/>
        </w:rPr>
      </w:pPr>
    </w:p>
    <w:p w14:paraId="6B9958F9" w14:textId="7A417FBD" w:rsidR="00934309" w:rsidRPr="00934309" w:rsidRDefault="00934309" w:rsidP="00683543">
      <w:pPr>
        <w:spacing w:line="360" w:lineRule="auto"/>
        <w:rPr>
          <w:rFonts w:ascii="Arial" w:hAnsi="Arial" w:cs="Arial"/>
          <w:color w:val="000000"/>
          <w:sz w:val="24"/>
          <w:szCs w:val="24"/>
        </w:rPr>
      </w:pPr>
      <w:r w:rsidRPr="00934309">
        <w:rPr>
          <w:rFonts w:ascii="Arial" w:hAnsi="Arial" w:cs="Arial"/>
          <w:color w:val="000000"/>
          <w:sz w:val="24"/>
          <w:szCs w:val="24"/>
        </w:rPr>
        <w:t>The source</w:t>
      </w:r>
      <w:r>
        <w:rPr>
          <w:rFonts w:ascii="Arial" w:hAnsi="Arial" w:cs="Arial"/>
          <w:color w:val="000000"/>
          <w:sz w:val="24"/>
          <w:szCs w:val="24"/>
        </w:rPr>
        <w:t xml:space="preserve"> of the data</w:t>
      </w:r>
      <w:r w:rsidRPr="00934309">
        <w:rPr>
          <w:rFonts w:ascii="Arial" w:hAnsi="Arial" w:cs="Arial"/>
          <w:color w:val="000000"/>
          <w:sz w:val="24"/>
          <w:szCs w:val="24"/>
        </w:rPr>
        <w:t xml:space="preserve"> had been taken from a competition that had been held on august, 2017 in </w:t>
      </w:r>
      <w:proofErr w:type="spellStart"/>
      <w:r w:rsidRPr="00934309">
        <w:rPr>
          <w:rFonts w:ascii="Arial" w:hAnsi="Arial" w:cs="Arial"/>
          <w:color w:val="000000"/>
          <w:sz w:val="24"/>
          <w:szCs w:val="24"/>
        </w:rPr>
        <w:t>kaggle</w:t>
      </w:r>
      <w:proofErr w:type="spellEnd"/>
      <w:r w:rsidRPr="00934309">
        <w:rPr>
          <w:rFonts w:ascii="Arial" w:hAnsi="Arial" w:cs="Arial"/>
          <w:color w:val="000000"/>
          <w:sz w:val="24"/>
          <w:szCs w:val="24"/>
        </w:rPr>
        <w:t xml:space="preserve"> website.</w:t>
      </w:r>
      <w:r>
        <w:rPr>
          <w:rFonts w:ascii="Arial" w:hAnsi="Arial" w:cs="Arial"/>
          <w:color w:val="000000"/>
          <w:sz w:val="24"/>
          <w:szCs w:val="24"/>
        </w:rPr>
        <w:t xml:space="preserve"> </w:t>
      </w:r>
      <w:r w:rsidRPr="00972E12">
        <w:rPr>
          <w:rFonts w:ascii="Arial" w:hAnsi="Arial" w:cs="Arial"/>
          <w:color w:val="000000"/>
          <w:sz w:val="24"/>
          <w:szCs w:val="24"/>
        </w:rPr>
        <w:t xml:space="preserve">The dataset </w:t>
      </w:r>
      <w:r>
        <w:rPr>
          <w:rFonts w:ascii="Arial" w:hAnsi="Arial" w:cs="Arial"/>
          <w:color w:val="000000"/>
          <w:sz w:val="24"/>
          <w:szCs w:val="24"/>
        </w:rPr>
        <w:t>of "</w:t>
      </w:r>
      <w:proofErr w:type="spellStart"/>
      <w:r>
        <w:rPr>
          <w:rFonts w:ascii="Arial" w:hAnsi="Arial" w:cs="Arial"/>
          <w:color w:val="000000"/>
          <w:sz w:val="24"/>
          <w:szCs w:val="24"/>
        </w:rPr>
        <w:t>Instacart</w:t>
      </w:r>
      <w:proofErr w:type="spellEnd"/>
      <w:r>
        <w:rPr>
          <w:rFonts w:ascii="Arial" w:hAnsi="Arial" w:cs="Arial"/>
          <w:color w:val="000000"/>
          <w:sz w:val="24"/>
          <w:szCs w:val="24"/>
        </w:rPr>
        <w:t xml:space="preserve">" </w:t>
      </w:r>
      <w:r w:rsidRPr="00972E12">
        <w:rPr>
          <w:rFonts w:ascii="Arial" w:hAnsi="Arial" w:cs="Arial"/>
          <w:color w:val="000000"/>
          <w:sz w:val="24"/>
          <w:szCs w:val="24"/>
        </w:rPr>
        <w:t xml:space="preserve">contains a sample of over 3 million grocery orders from more than 200,000 </w:t>
      </w:r>
      <w:r>
        <w:rPr>
          <w:rFonts w:ascii="Arial" w:hAnsi="Arial" w:cs="Arial"/>
          <w:color w:val="000000"/>
          <w:sz w:val="24"/>
          <w:szCs w:val="24"/>
        </w:rPr>
        <w:t>"</w:t>
      </w:r>
      <w:proofErr w:type="spellStart"/>
      <w:r w:rsidRPr="00972E12">
        <w:rPr>
          <w:rFonts w:ascii="Arial" w:hAnsi="Arial" w:cs="Arial"/>
          <w:color w:val="000000"/>
          <w:sz w:val="24"/>
          <w:szCs w:val="24"/>
        </w:rPr>
        <w:t>Instacart</w:t>
      </w:r>
      <w:proofErr w:type="spellEnd"/>
      <w:r>
        <w:rPr>
          <w:rFonts w:ascii="Arial" w:hAnsi="Arial" w:cs="Arial"/>
          <w:color w:val="000000"/>
          <w:sz w:val="24"/>
          <w:szCs w:val="24"/>
        </w:rPr>
        <w:t>"</w:t>
      </w:r>
      <w:r w:rsidRPr="00972E12">
        <w:rPr>
          <w:rFonts w:ascii="Arial" w:hAnsi="Arial" w:cs="Arial"/>
          <w:color w:val="000000"/>
          <w:sz w:val="24"/>
          <w:szCs w:val="24"/>
        </w:rPr>
        <w:t xml:space="preserve"> users, 134 categories, </w:t>
      </w:r>
      <w:proofErr w:type="gramStart"/>
      <w:r w:rsidRPr="00972E12">
        <w:rPr>
          <w:rFonts w:ascii="Arial" w:hAnsi="Arial" w:cs="Arial"/>
          <w:color w:val="000000"/>
          <w:sz w:val="24"/>
          <w:szCs w:val="24"/>
        </w:rPr>
        <w:t>22</w:t>
      </w:r>
      <w:proofErr w:type="gramEnd"/>
      <w:r w:rsidRPr="00972E12">
        <w:rPr>
          <w:rFonts w:ascii="Arial" w:hAnsi="Arial" w:cs="Arial"/>
          <w:color w:val="000000"/>
          <w:sz w:val="24"/>
          <w:szCs w:val="24"/>
        </w:rPr>
        <w:t xml:space="preserve"> departments.</w:t>
      </w:r>
      <w:r>
        <w:rPr>
          <w:rFonts w:ascii="Arial" w:hAnsi="Arial" w:cs="Arial"/>
          <w:color w:val="000000"/>
          <w:sz w:val="24"/>
          <w:szCs w:val="24"/>
        </w:rPr>
        <w:br/>
      </w:r>
      <w:r w:rsidRPr="00463445">
        <w:rPr>
          <w:rFonts w:ascii="Arial" w:hAnsi="Arial" w:cs="Arial"/>
          <w:color w:val="000000"/>
          <w:sz w:val="24"/>
          <w:szCs w:val="24"/>
        </w:rPr>
        <w:t>The dataset is anonymized and does not co</w:t>
      </w:r>
      <w:r w:rsidR="0080685E">
        <w:rPr>
          <w:rFonts w:ascii="Arial" w:hAnsi="Arial" w:cs="Arial"/>
          <w:color w:val="000000"/>
          <w:sz w:val="24"/>
          <w:szCs w:val="24"/>
        </w:rPr>
        <w:t>ntain any customer information</w:t>
      </w:r>
      <w:r w:rsidR="0080685E" w:rsidRPr="0080685E">
        <w:rPr>
          <w:rFonts w:ascii="Arial" w:hAnsi="Arial" w:cs="Arial"/>
          <w:color w:val="000000"/>
          <w:sz w:val="24"/>
          <w:szCs w:val="24"/>
        </w:rPr>
        <w:t>,</w:t>
      </w:r>
      <w:r w:rsidR="0080685E">
        <w:rPr>
          <w:rFonts w:ascii="Arial" w:hAnsi="Arial" w:cs="Arial"/>
          <w:color w:val="000000"/>
          <w:sz w:val="24"/>
          <w:szCs w:val="24"/>
        </w:rPr>
        <w:t xml:space="preserve"> such as: geographic</w:t>
      </w:r>
      <w:r w:rsidR="0080685E" w:rsidRPr="0080685E">
        <w:rPr>
          <w:rFonts w:ascii="Arial" w:hAnsi="Arial" w:cs="Arial"/>
          <w:color w:val="000000"/>
          <w:sz w:val="24"/>
          <w:szCs w:val="24"/>
        </w:rPr>
        <w:t xml:space="preserve"> area of the users, real ID number, and the exact dates of purchase</w:t>
      </w:r>
      <w:r w:rsidR="0080685E">
        <w:rPr>
          <w:rFonts w:ascii="Arial" w:hAnsi="Arial" w:cs="Arial"/>
          <w:color w:val="000000"/>
          <w:sz w:val="24"/>
          <w:szCs w:val="24"/>
        </w:rPr>
        <w:t>s</w:t>
      </w:r>
      <w:r w:rsidR="0080685E" w:rsidRPr="0080685E">
        <w:rPr>
          <w:rFonts w:ascii="Arial" w:hAnsi="Arial" w:cs="Arial"/>
          <w:color w:val="000000"/>
          <w:sz w:val="24"/>
          <w:szCs w:val="24"/>
        </w:rPr>
        <w:t xml:space="preserve"> </w:t>
      </w:r>
      <w:r w:rsidR="0080685E">
        <w:rPr>
          <w:rFonts w:ascii="Arial" w:hAnsi="Arial" w:cs="Arial"/>
          <w:color w:val="000000"/>
          <w:sz w:val="24"/>
          <w:szCs w:val="24"/>
        </w:rPr>
        <w:t>due to</w:t>
      </w:r>
      <w:r w:rsidR="0080685E" w:rsidRPr="0080685E">
        <w:rPr>
          <w:rFonts w:ascii="Arial" w:hAnsi="Arial" w:cs="Arial"/>
          <w:color w:val="000000"/>
          <w:sz w:val="24"/>
          <w:szCs w:val="24"/>
        </w:rPr>
        <w:t xml:space="preserve"> user privacy.</w:t>
      </w:r>
    </w:p>
    <w:p w14:paraId="7B9CAC9E" w14:textId="0A950B1B" w:rsidR="00934309" w:rsidRDefault="00934309" w:rsidP="00683543">
      <w:pPr>
        <w:spacing w:line="360" w:lineRule="auto"/>
        <w:rPr>
          <w:rFonts w:ascii="Arial" w:hAnsi="Arial" w:cs="Arial"/>
          <w:color w:val="000000"/>
          <w:sz w:val="24"/>
          <w:szCs w:val="24"/>
        </w:rPr>
      </w:pPr>
      <w:r w:rsidRPr="00934309">
        <w:rPr>
          <w:rFonts w:ascii="Arial" w:hAnsi="Arial" w:cs="Arial"/>
          <w:color w:val="000000"/>
          <w:sz w:val="24"/>
          <w:szCs w:val="24"/>
        </w:rPr>
        <w:t xml:space="preserve">The data </w:t>
      </w:r>
      <w:r w:rsidR="00B72E00" w:rsidRPr="00463445">
        <w:rPr>
          <w:rFonts w:ascii="Arial" w:hAnsi="Arial" w:cs="Arial"/>
          <w:color w:val="000000"/>
          <w:sz w:val="24"/>
          <w:szCs w:val="24"/>
        </w:rPr>
        <w:t>is available in</w:t>
      </w:r>
      <w:r w:rsidRPr="00934309">
        <w:rPr>
          <w:rFonts w:ascii="Arial" w:hAnsi="Arial" w:cs="Arial"/>
          <w:color w:val="000000"/>
          <w:sz w:val="24"/>
          <w:szCs w:val="24"/>
        </w:rPr>
        <w:t xml:space="preserve"> 7 </w:t>
      </w:r>
      <w:proofErr w:type="gramStart"/>
      <w:r w:rsidRPr="00934309">
        <w:rPr>
          <w:rFonts w:ascii="Arial" w:hAnsi="Arial" w:cs="Arial"/>
          <w:color w:val="000000"/>
          <w:sz w:val="24"/>
          <w:szCs w:val="24"/>
        </w:rPr>
        <w:t>csv files :</w:t>
      </w:r>
      <w:proofErr w:type="gramEnd"/>
      <w:r w:rsidRPr="00934309">
        <w:rPr>
          <w:rFonts w:ascii="Arial" w:hAnsi="Arial" w:cs="Arial"/>
          <w:color w:val="000000"/>
          <w:sz w:val="24"/>
          <w:szCs w:val="24"/>
        </w:rPr>
        <w:br/>
        <w:t xml:space="preserve">orders, departments, aisles ( categories ), products, </w:t>
      </w:r>
      <w:proofErr w:type="spellStart"/>
      <w:r w:rsidRPr="00934309">
        <w:rPr>
          <w:rFonts w:ascii="Arial" w:hAnsi="Arial" w:cs="Arial"/>
          <w:color w:val="000000"/>
          <w:sz w:val="24"/>
          <w:szCs w:val="24"/>
        </w:rPr>
        <w:t>order_products__train</w:t>
      </w:r>
      <w:proofErr w:type="spellEnd"/>
      <w:r w:rsidRPr="00934309">
        <w:rPr>
          <w:rFonts w:ascii="Arial" w:hAnsi="Arial" w:cs="Arial"/>
          <w:color w:val="000000"/>
          <w:sz w:val="24"/>
          <w:szCs w:val="24"/>
        </w:rPr>
        <w:t xml:space="preserve">, </w:t>
      </w:r>
      <w:proofErr w:type="spellStart"/>
      <w:r w:rsidRPr="00934309">
        <w:rPr>
          <w:rFonts w:ascii="Arial" w:hAnsi="Arial" w:cs="Arial"/>
          <w:color w:val="000000"/>
          <w:sz w:val="24"/>
          <w:szCs w:val="24"/>
        </w:rPr>
        <w:t>order_products__prior</w:t>
      </w:r>
      <w:proofErr w:type="spellEnd"/>
      <w:r w:rsidRPr="00934309">
        <w:rPr>
          <w:rFonts w:ascii="Arial" w:hAnsi="Arial" w:cs="Arial"/>
          <w:color w:val="000000"/>
          <w:sz w:val="24"/>
          <w:szCs w:val="24"/>
        </w:rPr>
        <w:t xml:space="preserve">, </w:t>
      </w:r>
      <w:proofErr w:type="spellStart"/>
      <w:r w:rsidRPr="00934309">
        <w:rPr>
          <w:rFonts w:ascii="Arial" w:hAnsi="Arial" w:cs="Arial"/>
          <w:color w:val="000000"/>
          <w:sz w:val="24"/>
          <w:szCs w:val="24"/>
        </w:rPr>
        <w:t>sample_submission</w:t>
      </w:r>
      <w:proofErr w:type="spellEnd"/>
      <w:r w:rsidR="00B72E00">
        <w:rPr>
          <w:rFonts w:ascii="Arial" w:hAnsi="Arial" w:cs="Arial"/>
          <w:color w:val="000000"/>
          <w:sz w:val="24"/>
          <w:szCs w:val="24"/>
        </w:rPr>
        <w:t>.</w:t>
      </w:r>
    </w:p>
    <w:p w14:paraId="352D8A13" w14:textId="2F16C41C" w:rsidR="006B149A" w:rsidRDefault="00603F07" w:rsidP="00683543">
      <w:pPr>
        <w:spacing w:line="360" w:lineRule="auto"/>
        <w:rPr>
          <w:rFonts w:ascii="Arial" w:hAnsi="Arial" w:cs="Arial"/>
          <w:color w:val="000000"/>
          <w:sz w:val="24"/>
          <w:szCs w:val="24"/>
        </w:rPr>
      </w:pPr>
      <w:r>
        <w:rPr>
          <w:rFonts w:ascii="Arial" w:hAnsi="Arial" w:cs="Arial"/>
          <w:color w:val="000000"/>
          <w:sz w:val="24"/>
          <w:szCs w:val="24"/>
        </w:rPr>
        <w:t xml:space="preserve">We will </w:t>
      </w:r>
      <w:r w:rsidR="00392523">
        <w:rPr>
          <w:rFonts w:ascii="Arial" w:hAnsi="Arial" w:cs="Arial"/>
          <w:color w:val="000000"/>
          <w:sz w:val="24"/>
          <w:szCs w:val="24"/>
        </w:rPr>
        <w:t>focused</w:t>
      </w:r>
      <w:r>
        <w:rPr>
          <w:rFonts w:ascii="Arial" w:hAnsi="Arial" w:cs="Arial"/>
          <w:color w:val="000000"/>
          <w:sz w:val="24"/>
          <w:szCs w:val="24"/>
        </w:rPr>
        <w:t xml:space="preserve"> on </w:t>
      </w:r>
      <w:proofErr w:type="gramStart"/>
      <w:r w:rsidR="00B72E00">
        <w:rPr>
          <w:rFonts w:ascii="Arial" w:hAnsi="Arial" w:cs="Arial"/>
          <w:color w:val="000000"/>
          <w:sz w:val="24"/>
          <w:szCs w:val="24"/>
        </w:rPr>
        <w:t>5</w:t>
      </w:r>
      <w:proofErr w:type="gramEnd"/>
      <w:r>
        <w:rPr>
          <w:rFonts w:ascii="Arial" w:hAnsi="Arial" w:cs="Arial"/>
          <w:color w:val="000000"/>
          <w:sz w:val="24"/>
          <w:szCs w:val="24"/>
        </w:rPr>
        <w:t xml:space="preserve"> </w:t>
      </w:r>
      <w:r w:rsidR="00A6644A">
        <w:rPr>
          <w:rFonts w:ascii="Arial" w:hAnsi="Arial" w:cs="Arial"/>
          <w:color w:val="000000"/>
          <w:sz w:val="24"/>
          <w:szCs w:val="24"/>
        </w:rPr>
        <w:t>table</w:t>
      </w:r>
      <w:r>
        <w:rPr>
          <w:rFonts w:ascii="Arial" w:hAnsi="Arial" w:cs="Arial"/>
          <w:color w:val="000000"/>
          <w:sz w:val="24"/>
          <w:szCs w:val="24"/>
        </w:rPr>
        <w:t xml:space="preserve">s, </w:t>
      </w:r>
      <w:r w:rsidR="00392523">
        <w:rPr>
          <w:rFonts w:ascii="Arial" w:hAnsi="Arial" w:cs="Arial"/>
          <w:color w:val="000000"/>
          <w:sz w:val="24"/>
          <w:szCs w:val="24"/>
        </w:rPr>
        <w:t>that contains</w:t>
      </w:r>
      <w:r w:rsidR="00A6644A">
        <w:rPr>
          <w:rFonts w:ascii="Arial" w:hAnsi="Arial" w:cs="Arial"/>
          <w:color w:val="000000"/>
          <w:sz w:val="24"/>
          <w:szCs w:val="24"/>
        </w:rPr>
        <w:t xml:space="preserve"> </w:t>
      </w:r>
      <w:r>
        <w:rPr>
          <w:rFonts w:ascii="Arial" w:hAnsi="Arial" w:cs="Arial"/>
          <w:color w:val="000000"/>
          <w:sz w:val="24"/>
          <w:szCs w:val="24"/>
        </w:rPr>
        <w:t xml:space="preserve">the </w:t>
      </w:r>
      <w:r w:rsidR="008C20D8">
        <w:rPr>
          <w:rFonts w:ascii="Arial" w:hAnsi="Arial" w:cs="Arial"/>
          <w:color w:val="000000"/>
          <w:sz w:val="24"/>
          <w:szCs w:val="24"/>
        </w:rPr>
        <w:t>r</w:t>
      </w:r>
      <w:r w:rsidR="008C20D8" w:rsidRPr="008C20D8">
        <w:rPr>
          <w:rFonts w:ascii="Arial" w:hAnsi="Arial" w:cs="Arial"/>
          <w:color w:val="000000"/>
          <w:sz w:val="24"/>
          <w:szCs w:val="24"/>
        </w:rPr>
        <w:t>elevant information</w:t>
      </w:r>
      <w:r w:rsidR="00A6644A">
        <w:rPr>
          <w:rFonts w:ascii="Arial" w:hAnsi="Arial" w:cs="Arial"/>
          <w:color w:val="000000"/>
          <w:sz w:val="24"/>
          <w:szCs w:val="24"/>
        </w:rPr>
        <w:t xml:space="preserve">; the </w:t>
      </w:r>
      <w:r w:rsidR="00463445" w:rsidRPr="00463445">
        <w:rPr>
          <w:rFonts w:ascii="Arial" w:hAnsi="Arial" w:cs="Arial"/>
          <w:color w:val="000000"/>
          <w:sz w:val="24"/>
          <w:szCs w:val="24"/>
        </w:rPr>
        <w:t>first file contains product</w:t>
      </w:r>
      <w:r w:rsidR="00B72E00">
        <w:rPr>
          <w:rFonts w:ascii="Arial" w:hAnsi="Arial" w:cs="Arial"/>
          <w:color w:val="000000"/>
          <w:sz w:val="24"/>
          <w:szCs w:val="24"/>
        </w:rPr>
        <w:t>s</w:t>
      </w:r>
      <w:r w:rsidR="00463445" w:rsidRPr="00463445">
        <w:rPr>
          <w:rFonts w:ascii="Arial" w:hAnsi="Arial" w:cs="Arial"/>
          <w:color w:val="000000"/>
          <w:sz w:val="24"/>
          <w:szCs w:val="24"/>
        </w:rPr>
        <w:t xml:space="preserve"> information </w:t>
      </w:r>
      <w:r>
        <w:rPr>
          <w:rFonts w:ascii="Arial" w:hAnsi="Arial" w:cs="Arial"/>
          <w:color w:val="000000"/>
          <w:sz w:val="24"/>
          <w:szCs w:val="24"/>
        </w:rPr>
        <w:t>like</w:t>
      </w:r>
      <w:r w:rsidR="00463445" w:rsidRPr="00463445">
        <w:rPr>
          <w:rFonts w:ascii="Arial" w:hAnsi="Arial" w:cs="Arial"/>
          <w:color w:val="000000"/>
          <w:sz w:val="24"/>
          <w:szCs w:val="24"/>
        </w:rPr>
        <w:t xml:space="preserve"> product id, product name, aisle id</w:t>
      </w:r>
      <w:r>
        <w:rPr>
          <w:rFonts w:ascii="Arial" w:hAnsi="Arial" w:cs="Arial"/>
          <w:color w:val="000000"/>
          <w:sz w:val="24"/>
          <w:szCs w:val="24"/>
        </w:rPr>
        <w:t xml:space="preserve"> (</w:t>
      </w:r>
      <w:r w:rsidRPr="00463445">
        <w:rPr>
          <w:rFonts w:ascii="Arial" w:hAnsi="Arial" w:cs="Arial"/>
          <w:color w:val="000000"/>
          <w:sz w:val="24"/>
          <w:szCs w:val="24"/>
        </w:rPr>
        <w:t>where the product is placed in the stor</w:t>
      </w:r>
      <w:r>
        <w:rPr>
          <w:rFonts w:ascii="Arial" w:hAnsi="Arial" w:cs="Arial"/>
          <w:color w:val="000000"/>
          <w:sz w:val="24"/>
          <w:szCs w:val="24"/>
        </w:rPr>
        <w:t>e)</w:t>
      </w:r>
      <w:r w:rsidR="00463445" w:rsidRPr="00463445">
        <w:rPr>
          <w:rFonts w:ascii="Arial" w:hAnsi="Arial" w:cs="Arial"/>
          <w:color w:val="000000"/>
          <w:sz w:val="24"/>
          <w:szCs w:val="24"/>
        </w:rPr>
        <w:t xml:space="preserve"> and the department id. The second file contains orders and it links each order id with the customer who ordered the same. It also contains the day of the week, hour of day and sequence in which the order was placed. The third file contains the products purchased in each order with the sequence in which the product was added</w:t>
      </w:r>
      <w:r w:rsidR="006B3E7B">
        <w:rPr>
          <w:rFonts w:ascii="Arial" w:hAnsi="Arial" w:cs="Arial"/>
          <w:color w:val="000000"/>
          <w:sz w:val="24"/>
          <w:szCs w:val="24"/>
        </w:rPr>
        <w:t xml:space="preserve"> to the cart</w:t>
      </w:r>
      <w:r w:rsidR="00463445" w:rsidRPr="00463445">
        <w:rPr>
          <w:rFonts w:ascii="Arial" w:hAnsi="Arial" w:cs="Arial"/>
          <w:color w:val="000000"/>
          <w:sz w:val="24"/>
          <w:szCs w:val="24"/>
        </w:rPr>
        <w:t xml:space="preserve"> and whether </w:t>
      </w:r>
      <w:r w:rsidR="006B3E7B" w:rsidRPr="00463445">
        <w:rPr>
          <w:rFonts w:ascii="Arial" w:hAnsi="Arial" w:cs="Arial"/>
          <w:color w:val="000000"/>
          <w:sz w:val="24"/>
          <w:szCs w:val="24"/>
        </w:rPr>
        <w:t>the customer reordered it</w:t>
      </w:r>
      <w:r w:rsidR="006B3E7B">
        <w:rPr>
          <w:rFonts w:ascii="Arial" w:hAnsi="Arial" w:cs="Arial"/>
          <w:color w:val="000000"/>
          <w:sz w:val="24"/>
          <w:szCs w:val="24"/>
        </w:rPr>
        <w:t xml:space="preserve"> or not</w:t>
      </w:r>
      <w:r>
        <w:rPr>
          <w:rFonts w:ascii="Arial" w:hAnsi="Arial" w:cs="Arial"/>
          <w:color w:val="000000"/>
          <w:sz w:val="24"/>
          <w:szCs w:val="24"/>
        </w:rPr>
        <w:t>.</w:t>
      </w:r>
      <w:r w:rsidR="006B3E7B">
        <w:rPr>
          <w:rFonts w:ascii="Arial" w:hAnsi="Arial" w:cs="Arial"/>
          <w:color w:val="000000"/>
          <w:sz w:val="24"/>
          <w:szCs w:val="24"/>
        </w:rPr>
        <w:t xml:space="preserve"> </w:t>
      </w:r>
      <w:r w:rsidR="00B72E00" w:rsidRPr="00B72E00">
        <w:rPr>
          <w:rFonts w:ascii="Arial" w:hAnsi="Arial" w:cs="Arial"/>
          <w:color w:val="000000"/>
          <w:sz w:val="24"/>
          <w:szCs w:val="24"/>
        </w:rPr>
        <w:t>The fourth and fifth files are the metadata for aisles and departments respectively, containing unique ids and names for each. For each user, there are multiple orders and each order has multiple products</w:t>
      </w:r>
      <w:r w:rsidR="00B72E00" w:rsidRPr="00B72E00">
        <w:rPr>
          <w:rFonts w:ascii="Arial" w:hAnsi="Arial" w:cs="Arial"/>
          <w:color w:val="000000"/>
          <w:sz w:val="24"/>
          <w:szCs w:val="24"/>
          <w:vertAlign w:val="superscript"/>
        </w:rPr>
        <w:fldChar w:fldCharType="begin" w:fldLock="1"/>
      </w:r>
      <w:r w:rsidR="00B72E00" w:rsidRPr="00B72E00">
        <w:rPr>
          <w:rFonts w:ascii="Arial" w:hAnsi="Arial" w:cs="Arial"/>
          <w:color w:val="000000"/>
          <w:sz w:val="24"/>
          <w:szCs w:val="24"/>
          <w:vertAlign w:val="superscript"/>
        </w:rPr>
        <w:instrText>ADDIN CSL_CITATION {"citationItems":[{"id":"ITEM-1","itemData":{"author":[{"dropping-particle":"","family":"Priya","given":"Rashmi","non-dropping-particle":"","parse-names":false,"suffix":""}],"id":"ITEM-1","issued":{"date-parts":[["2018"]]},"title":"RETAIL DATA ANALYTICS USING GRAPH","type":"article-journal"},"uris":["http://www.mendeley.com/documents/?uuid=1a020520-fbe1-455f-a4fe-712cfa601945"]}],"mendeley":{"formattedCitation":"[1]","plainTextFormattedCitation":"[1]"},"properties":{"noteIndex":0},"schema":"https://github.com/citation-style-language/schema/raw/master/csl-citation.json"}</w:instrText>
      </w:r>
      <w:r w:rsidR="00B72E00" w:rsidRPr="00B72E00">
        <w:rPr>
          <w:rFonts w:ascii="Arial" w:hAnsi="Arial" w:cs="Arial"/>
          <w:color w:val="000000"/>
          <w:sz w:val="24"/>
          <w:szCs w:val="24"/>
          <w:vertAlign w:val="superscript"/>
        </w:rPr>
        <w:fldChar w:fldCharType="separate"/>
      </w:r>
      <w:r w:rsidR="00B72E00" w:rsidRPr="00B72E00">
        <w:rPr>
          <w:rFonts w:ascii="Arial" w:hAnsi="Arial" w:cs="Arial"/>
          <w:noProof/>
          <w:color w:val="000000"/>
          <w:sz w:val="24"/>
          <w:szCs w:val="24"/>
          <w:vertAlign w:val="superscript"/>
        </w:rPr>
        <w:t>[1]</w:t>
      </w:r>
      <w:r w:rsidR="00B72E00" w:rsidRPr="00B72E00">
        <w:rPr>
          <w:rFonts w:ascii="Arial" w:hAnsi="Arial" w:cs="Arial"/>
          <w:color w:val="000000"/>
          <w:sz w:val="24"/>
          <w:szCs w:val="24"/>
          <w:vertAlign w:val="superscript"/>
        </w:rPr>
        <w:fldChar w:fldCharType="end"/>
      </w:r>
      <w:r w:rsidR="00B72E00">
        <w:rPr>
          <w:rFonts w:ascii="Arial" w:hAnsi="Arial" w:cs="Arial"/>
          <w:color w:val="000000"/>
          <w:sz w:val="24"/>
          <w:szCs w:val="24"/>
        </w:rPr>
        <w:t>.</w:t>
      </w:r>
      <w:r w:rsidR="00392523">
        <w:rPr>
          <w:rFonts w:ascii="Arial" w:hAnsi="Arial" w:cs="Arial"/>
          <w:color w:val="000000"/>
          <w:sz w:val="24"/>
          <w:szCs w:val="24"/>
        </w:rPr>
        <w:br/>
      </w:r>
      <w:r w:rsidR="00D34111">
        <w:rPr>
          <w:rFonts w:ascii="Arial" w:hAnsi="Arial" w:cs="Arial"/>
          <w:color w:val="000000"/>
          <w:sz w:val="24"/>
          <w:szCs w:val="24"/>
        </w:rPr>
        <w:t>W</w:t>
      </w:r>
      <w:r w:rsidR="00720438">
        <w:rPr>
          <w:rFonts w:ascii="Arial" w:hAnsi="Arial" w:cs="Arial"/>
          <w:color w:val="000000"/>
          <w:sz w:val="24"/>
          <w:szCs w:val="24"/>
        </w:rPr>
        <w:t xml:space="preserve">e </w:t>
      </w:r>
      <w:r w:rsidR="00120CE2" w:rsidRPr="00120CE2">
        <w:rPr>
          <w:rFonts w:ascii="Arial" w:hAnsi="Arial" w:cs="Arial"/>
          <w:color w:val="000000"/>
          <w:sz w:val="24"/>
          <w:szCs w:val="24"/>
        </w:rPr>
        <w:t xml:space="preserve">crossed </w:t>
      </w:r>
      <w:r w:rsidR="00120CE2">
        <w:rPr>
          <w:rFonts w:ascii="Arial" w:hAnsi="Arial" w:cs="Arial"/>
          <w:color w:val="000000"/>
          <w:sz w:val="24"/>
          <w:szCs w:val="24"/>
        </w:rPr>
        <w:t xml:space="preserve">the </w:t>
      </w:r>
      <w:r w:rsidR="00120CE2" w:rsidRPr="00120CE2">
        <w:rPr>
          <w:rFonts w:ascii="Arial" w:hAnsi="Arial" w:cs="Arial"/>
          <w:color w:val="000000"/>
          <w:sz w:val="24"/>
          <w:szCs w:val="24"/>
        </w:rPr>
        <w:t xml:space="preserve">information </w:t>
      </w:r>
      <w:r w:rsidR="00120CE2">
        <w:rPr>
          <w:rFonts w:ascii="Arial" w:hAnsi="Arial" w:cs="Arial"/>
          <w:color w:val="000000"/>
          <w:sz w:val="24"/>
          <w:szCs w:val="24"/>
        </w:rPr>
        <w:t xml:space="preserve">from the different </w:t>
      </w:r>
      <w:r w:rsidR="00720438">
        <w:rPr>
          <w:rFonts w:ascii="Arial" w:hAnsi="Arial" w:cs="Arial"/>
          <w:color w:val="000000"/>
          <w:sz w:val="24"/>
          <w:szCs w:val="24"/>
        </w:rPr>
        <w:t>table</w:t>
      </w:r>
      <w:r w:rsidR="00120CE2">
        <w:rPr>
          <w:rFonts w:ascii="Arial" w:hAnsi="Arial" w:cs="Arial"/>
          <w:color w:val="000000"/>
          <w:sz w:val="24"/>
          <w:szCs w:val="24"/>
        </w:rPr>
        <w:t>s to one big table</w:t>
      </w:r>
      <w:r w:rsidR="00720438">
        <w:rPr>
          <w:rFonts w:ascii="Arial" w:hAnsi="Arial" w:cs="Arial"/>
          <w:color w:val="000000"/>
          <w:sz w:val="24"/>
          <w:szCs w:val="24"/>
        </w:rPr>
        <w:t xml:space="preserve"> </w:t>
      </w:r>
      <w:r w:rsidR="00120CE2">
        <w:rPr>
          <w:rFonts w:ascii="Arial" w:hAnsi="Arial" w:cs="Arial"/>
          <w:color w:val="000000"/>
          <w:sz w:val="24"/>
          <w:szCs w:val="24"/>
        </w:rPr>
        <w:t>that contains the most</w:t>
      </w:r>
      <w:r w:rsidR="00720438" w:rsidRPr="00720438">
        <w:rPr>
          <w:rFonts w:ascii="Arial" w:hAnsi="Arial" w:cs="Arial"/>
          <w:color w:val="000000"/>
          <w:sz w:val="24"/>
          <w:szCs w:val="24"/>
        </w:rPr>
        <w:t xml:space="preserve"> important</w:t>
      </w:r>
      <w:r w:rsidR="00720438">
        <w:rPr>
          <w:rFonts w:ascii="Arial" w:hAnsi="Arial" w:cs="Arial"/>
          <w:color w:val="000000"/>
          <w:sz w:val="24"/>
          <w:szCs w:val="24"/>
        </w:rPr>
        <w:t xml:space="preserve"> columns</w:t>
      </w:r>
      <w:r w:rsidR="00880FE9">
        <w:rPr>
          <w:rFonts w:ascii="Arial" w:hAnsi="Arial" w:cs="Arial"/>
          <w:color w:val="000000"/>
          <w:sz w:val="24"/>
          <w:szCs w:val="24"/>
        </w:rPr>
        <w:t>, "flat file"</w:t>
      </w:r>
      <w:r w:rsidR="00720438">
        <w:rPr>
          <w:rFonts w:ascii="Arial" w:hAnsi="Arial" w:cs="Arial"/>
          <w:color w:val="000000"/>
          <w:sz w:val="24"/>
          <w:szCs w:val="24"/>
        </w:rPr>
        <w:t xml:space="preserve"> </w:t>
      </w:r>
      <w:r w:rsidR="004C5C1D">
        <w:rPr>
          <w:rFonts w:ascii="Arial" w:hAnsi="Arial" w:cs="Arial"/>
          <w:color w:val="000000"/>
          <w:sz w:val="24"/>
          <w:szCs w:val="24"/>
        </w:rPr>
        <w:t>–</w:t>
      </w:r>
      <w:r w:rsidR="00720438">
        <w:rPr>
          <w:rFonts w:ascii="Arial" w:hAnsi="Arial" w:cs="Arial"/>
          <w:color w:val="000000"/>
          <w:sz w:val="24"/>
          <w:szCs w:val="24"/>
        </w:rPr>
        <w:t xml:space="preserve"> </w:t>
      </w:r>
      <w:proofErr w:type="spellStart"/>
      <w:r w:rsidR="004C5C1D">
        <w:rPr>
          <w:rFonts w:ascii="Arial" w:hAnsi="Arial" w:cs="Arial"/>
          <w:color w:val="000000"/>
          <w:sz w:val="24"/>
          <w:szCs w:val="24"/>
        </w:rPr>
        <w:t>user_id</w:t>
      </w:r>
      <w:proofErr w:type="spellEnd"/>
      <w:r w:rsidR="004C5C1D">
        <w:rPr>
          <w:rFonts w:ascii="Arial" w:hAnsi="Arial" w:cs="Arial"/>
          <w:color w:val="000000"/>
          <w:sz w:val="24"/>
          <w:szCs w:val="24"/>
        </w:rPr>
        <w:t xml:space="preserve">, </w:t>
      </w:r>
      <w:proofErr w:type="spellStart"/>
      <w:r w:rsidR="004C5C1D">
        <w:rPr>
          <w:rFonts w:ascii="Arial" w:hAnsi="Arial" w:cs="Arial"/>
          <w:color w:val="000000"/>
          <w:sz w:val="24"/>
          <w:szCs w:val="24"/>
        </w:rPr>
        <w:t>order_id</w:t>
      </w:r>
      <w:proofErr w:type="spellEnd"/>
      <w:r w:rsidR="004C5C1D">
        <w:rPr>
          <w:rFonts w:ascii="Arial" w:hAnsi="Arial" w:cs="Arial"/>
          <w:color w:val="000000"/>
          <w:sz w:val="24"/>
          <w:szCs w:val="24"/>
        </w:rPr>
        <w:t xml:space="preserve">, </w:t>
      </w:r>
      <w:proofErr w:type="spellStart"/>
      <w:r w:rsidR="004C5C1D">
        <w:rPr>
          <w:rFonts w:ascii="Arial" w:hAnsi="Arial" w:cs="Arial"/>
          <w:color w:val="000000"/>
          <w:sz w:val="24"/>
          <w:szCs w:val="24"/>
        </w:rPr>
        <w:lastRenderedPageBreak/>
        <w:t>order_number</w:t>
      </w:r>
      <w:proofErr w:type="spellEnd"/>
      <w:r w:rsidR="004C5C1D">
        <w:rPr>
          <w:rFonts w:ascii="Arial" w:hAnsi="Arial" w:cs="Arial"/>
          <w:color w:val="000000"/>
          <w:sz w:val="24"/>
          <w:szCs w:val="24"/>
        </w:rPr>
        <w:t xml:space="preserve">, </w:t>
      </w:r>
      <w:proofErr w:type="spellStart"/>
      <w:r w:rsidR="004C5C1D">
        <w:rPr>
          <w:rFonts w:ascii="Arial" w:hAnsi="Arial" w:cs="Arial"/>
          <w:color w:val="000000"/>
          <w:sz w:val="24"/>
          <w:szCs w:val="24"/>
        </w:rPr>
        <w:t>order_dow</w:t>
      </w:r>
      <w:proofErr w:type="spellEnd"/>
      <w:r w:rsidR="004C5C1D">
        <w:rPr>
          <w:rFonts w:ascii="Arial" w:hAnsi="Arial" w:cs="Arial"/>
          <w:color w:val="000000"/>
          <w:sz w:val="24"/>
          <w:szCs w:val="24"/>
        </w:rPr>
        <w:t xml:space="preserve"> (day of week), </w:t>
      </w:r>
      <w:proofErr w:type="spellStart"/>
      <w:r w:rsidR="00A36187">
        <w:rPr>
          <w:rFonts w:ascii="Arial" w:hAnsi="Arial" w:cs="Arial"/>
          <w:color w:val="000000"/>
          <w:sz w:val="24"/>
          <w:szCs w:val="24"/>
        </w:rPr>
        <w:t>order_hour_of_day</w:t>
      </w:r>
      <w:proofErr w:type="spellEnd"/>
      <w:r w:rsidR="00A36187">
        <w:rPr>
          <w:rFonts w:ascii="Arial" w:hAnsi="Arial" w:cs="Arial"/>
          <w:color w:val="000000"/>
          <w:sz w:val="24"/>
          <w:szCs w:val="24"/>
        </w:rPr>
        <w:t xml:space="preserve">, </w:t>
      </w:r>
      <w:proofErr w:type="spellStart"/>
      <w:r w:rsidR="00A36187">
        <w:rPr>
          <w:rFonts w:ascii="Arial" w:hAnsi="Arial" w:cs="Arial"/>
          <w:color w:val="000000"/>
          <w:sz w:val="24"/>
          <w:szCs w:val="24"/>
        </w:rPr>
        <w:t>da</w:t>
      </w:r>
      <w:r w:rsidR="00301BAE">
        <w:rPr>
          <w:rFonts w:ascii="Arial" w:hAnsi="Arial" w:cs="Arial"/>
          <w:color w:val="000000"/>
          <w:sz w:val="24"/>
          <w:szCs w:val="24"/>
        </w:rPr>
        <w:t>y_since_prior_order</w:t>
      </w:r>
      <w:proofErr w:type="spellEnd"/>
      <w:r w:rsidR="00301BAE">
        <w:rPr>
          <w:rFonts w:ascii="Arial" w:hAnsi="Arial" w:cs="Arial"/>
          <w:color w:val="000000"/>
          <w:sz w:val="24"/>
          <w:szCs w:val="24"/>
        </w:rPr>
        <w:t xml:space="preserve">, reordered, </w:t>
      </w:r>
      <w:proofErr w:type="spellStart"/>
      <w:r w:rsidR="00301BAE">
        <w:rPr>
          <w:rFonts w:ascii="Arial" w:hAnsi="Arial" w:cs="Arial"/>
          <w:color w:val="000000"/>
          <w:sz w:val="24"/>
          <w:szCs w:val="24"/>
        </w:rPr>
        <w:t>department_id</w:t>
      </w:r>
      <w:proofErr w:type="spellEnd"/>
      <w:r w:rsidR="00301BAE">
        <w:rPr>
          <w:rFonts w:ascii="Arial" w:hAnsi="Arial" w:cs="Arial"/>
          <w:color w:val="000000"/>
          <w:sz w:val="24"/>
          <w:szCs w:val="24"/>
        </w:rPr>
        <w:t>.</w:t>
      </w:r>
    </w:p>
    <w:p w14:paraId="4DB4B220" w14:textId="77777777" w:rsidR="006B149A" w:rsidRDefault="006B149A" w:rsidP="00683543">
      <w:pPr>
        <w:spacing w:line="360" w:lineRule="auto"/>
        <w:rPr>
          <w:rFonts w:ascii="Arial" w:hAnsi="Arial" w:cs="Arial"/>
          <w:color w:val="000000"/>
          <w:sz w:val="24"/>
          <w:szCs w:val="24"/>
        </w:rPr>
      </w:pPr>
      <w:r>
        <w:rPr>
          <w:rFonts w:ascii="Arial" w:hAnsi="Arial" w:cs="Arial"/>
          <w:color w:val="000000"/>
          <w:sz w:val="24"/>
          <w:szCs w:val="24"/>
        </w:rPr>
        <w:t xml:space="preserve">Due to the big size of the dataset that we got, above 30 millions of records, we couldn't succeed to upload all the data into python from SQL server, </w:t>
      </w:r>
      <w:r w:rsidRPr="006B149A">
        <w:rPr>
          <w:rFonts w:ascii="Arial" w:hAnsi="Arial" w:cs="Arial"/>
          <w:color w:val="000000"/>
          <w:sz w:val="24"/>
          <w:szCs w:val="24"/>
        </w:rPr>
        <w:t>since</w:t>
      </w:r>
      <w:r>
        <w:rPr>
          <w:rFonts w:ascii="Arial" w:hAnsi="Arial" w:cs="Arial"/>
          <w:color w:val="000000"/>
          <w:sz w:val="24"/>
          <w:szCs w:val="24"/>
        </w:rPr>
        <w:t xml:space="preserve"> of </w:t>
      </w:r>
      <w:r w:rsidRPr="006B149A">
        <w:rPr>
          <w:rFonts w:ascii="Arial" w:hAnsi="Arial" w:cs="Arial"/>
          <w:color w:val="000000"/>
          <w:sz w:val="24"/>
          <w:szCs w:val="24"/>
        </w:rPr>
        <w:t>reasons of limited memory</w:t>
      </w:r>
      <w:r>
        <w:rPr>
          <w:rFonts w:ascii="Arial" w:hAnsi="Arial" w:cs="Arial"/>
          <w:color w:val="000000"/>
          <w:sz w:val="24"/>
          <w:szCs w:val="24"/>
        </w:rPr>
        <w:t xml:space="preserve">, we </w:t>
      </w:r>
      <w:r w:rsidRPr="006B149A">
        <w:rPr>
          <w:rFonts w:ascii="Arial" w:hAnsi="Arial" w:cs="Arial"/>
          <w:color w:val="000000"/>
          <w:sz w:val="24"/>
          <w:szCs w:val="24"/>
        </w:rPr>
        <w:t>decided</w:t>
      </w:r>
      <w:r>
        <w:rPr>
          <w:rFonts w:ascii="Arial" w:hAnsi="Arial" w:cs="Arial"/>
          <w:color w:val="000000"/>
          <w:sz w:val="24"/>
          <w:szCs w:val="24"/>
        </w:rPr>
        <w:t xml:space="preserve"> to cut the dataset.</w:t>
      </w:r>
    </w:p>
    <w:p w14:paraId="79ED7A6F" w14:textId="63ACD71D" w:rsidR="00366BCF" w:rsidRDefault="006B149A" w:rsidP="00683543">
      <w:pPr>
        <w:spacing w:line="360" w:lineRule="auto"/>
        <w:rPr>
          <w:rFonts w:ascii="Arial" w:hAnsi="Arial" w:cs="Arial"/>
          <w:color w:val="000000"/>
          <w:sz w:val="24"/>
          <w:szCs w:val="24"/>
        </w:rPr>
      </w:pPr>
      <w:r w:rsidRPr="006B149A">
        <w:rPr>
          <w:rFonts w:ascii="Arial" w:hAnsi="Arial" w:cs="Arial"/>
          <w:color w:val="000000"/>
          <w:sz w:val="24"/>
          <w:szCs w:val="24"/>
        </w:rPr>
        <w:t xml:space="preserve">We decided to cut the data by classifying the top 30 </w:t>
      </w:r>
      <w:r w:rsidR="009016F9" w:rsidRPr="006B149A">
        <w:rPr>
          <w:rFonts w:ascii="Arial" w:hAnsi="Arial" w:cs="Arial"/>
          <w:color w:val="000000"/>
          <w:sz w:val="24"/>
          <w:szCs w:val="24"/>
        </w:rPr>
        <w:t>products</w:t>
      </w:r>
      <w:r w:rsidR="009016F9">
        <w:rPr>
          <w:rFonts w:ascii="Arial" w:hAnsi="Arial" w:cs="Arial"/>
          <w:color w:val="000000"/>
          <w:sz w:val="24"/>
          <w:szCs w:val="24"/>
        </w:rPr>
        <w:t xml:space="preserve"> that</w:t>
      </w:r>
      <w:r w:rsidRPr="006B149A">
        <w:rPr>
          <w:rFonts w:ascii="Arial" w:hAnsi="Arial" w:cs="Arial"/>
          <w:color w:val="000000"/>
          <w:sz w:val="24"/>
          <w:szCs w:val="24"/>
        </w:rPr>
        <w:t xml:space="preserve"> </w:t>
      </w:r>
      <w:r w:rsidR="00723630">
        <w:rPr>
          <w:rFonts w:ascii="Arial" w:hAnsi="Arial" w:cs="Arial"/>
          <w:color w:val="000000"/>
          <w:sz w:val="24"/>
          <w:szCs w:val="24"/>
        </w:rPr>
        <w:t>were sold</w:t>
      </w:r>
      <w:r w:rsidRPr="006B149A">
        <w:rPr>
          <w:rFonts w:ascii="Arial" w:hAnsi="Arial" w:cs="Arial"/>
          <w:color w:val="000000"/>
          <w:sz w:val="24"/>
          <w:szCs w:val="24"/>
        </w:rPr>
        <w:t>. Any customers who did not buy from this product</w:t>
      </w:r>
      <w:r w:rsidR="007F0CE8">
        <w:rPr>
          <w:rFonts w:ascii="Arial" w:hAnsi="Arial" w:cs="Arial"/>
          <w:color w:val="000000"/>
          <w:sz w:val="24"/>
          <w:szCs w:val="24"/>
        </w:rPr>
        <w:t>s list had been delete, thus</w:t>
      </w:r>
      <w:r w:rsidRPr="006B149A">
        <w:rPr>
          <w:rFonts w:ascii="Arial" w:hAnsi="Arial" w:cs="Arial"/>
          <w:color w:val="000000"/>
          <w:sz w:val="24"/>
          <w:szCs w:val="24"/>
        </w:rPr>
        <w:t xml:space="preserve"> we </w:t>
      </w:r>
      <w:r w:rsidR="007F0CE8">
        <w:rPr>
          <w:rFonts w:ascii="Arial" w:hAnsi="Arial" w:cs="Arial"/>
          <w:color w:val="000000"/>
          <w:sz w:val="24"/>
          <w:szCs w:val="24"/>
        </w:rPr>
        <w:t xml:space="preserve">were </w:t>
      </w:r>
      <w:r w:rsidRPr="006B149A">
        <w:rPr>
          <w:rFonts w:ascii="Arial" w:hAnsi="Arial" w:cs="Arial"/>
          <w:color w:val="000000"/>
          <w:sz w:val="24"/>
          <w:szCs w:val="24"/>
        </w:rPr>
        <w:t>left with</w:t>
      </w:r>
      <w:r w:rsidR="00640622">
        <w:rPr>
          <w:rFonts w:ascii="Arial" w:hAnsi="Arial" w:cs="Arial"/>
          <w:color w:val="000000"/>
          <w:sz w:val="24"/>
          <w:szCs w:val="24"/>
        </w:rPr>
        <w:t xml:space="preserve"> </w:t>
      </w:r>
      <w:r w:rsidR="00640622" w:rsidRPr="00640622">
        <w:rPr>
          <w:rFonts w:ascii="Arial" w:hAnsi="Arial" w:cs="Arial"/>
          <w:color w:val="000000"/>
          <w:sz w:val="24"/>
          <w:szCs w:val="24"/>
        </w:rPr>
        <w:t>approximately</w:t>
      </w:r>
      <w:r w:rsidRPr="006B149A">
        <w:rPr>
          <w:rFonts w:ascii="Arial" w:hAnsi="Arial" w:cs="Arial"/>
          <w:color w:val="000000"/>
          <w:sz w:val="24"/>
          <w:szCs w:val="24"/>
        </w:rPr>
        <w:t xml:space="preserve"> 4</w:t>
      </w:r>
      <w:r w:rsidR="00640622">
        <w:rPr>
          <w:rFonts w:ascii="Arial" w:hAnsi="Arial" w:cs="Arial"/>
          <w:color w:val="000000"/>
          <w:sz w:val="24"/>
          <w:szCs w:val="24"/>
        </w:rPr>
        <w:t>.3</w:t>
      </w:r>
      <w:r w:rsidRPr="006B149A">
        <w:rPr>
          <w:rFonts w:ascii="Arial" w:hAnsi="Arial" w:cs="Arial"/>
          <w:color w:val="000000"/>
          <w:sz w:val="24"/>
          <w:szCs w:val="24"/>
        </w:rPr>
        <w:t xml:space="preserve"> million records, instead of 30 million, and the amount of memory required for the project has </w:t>
      </w:r>
      <w:r w:rsidR="007F0CE8">
        <w:rPr>
          <w:rFonts w:ascii="Arial" w:hAnsi="Arial" w:cs="Arial"/>
          <w:color w:val="000000"/>
          <w:sz w:val="24"/>
          <w:szCs w:val="24"/>
        </w:rPr>
        <w:t xml:space="preserve">been </w:t>
      </w:r>
      <w:r w:rsidRPr="006B149A">
        <w:rPr>
          <w:rFonts w:ascii="Arial" w:hAnsi="Arial" w:cs="Arial"/>
          <w:color w:val="000000"/>
          <w:sz w:val="24"/>
          <w:szCs w:val="24"/>
        </w:rPr>
        <w:t>decreased significantly,</w:t>
      </w:r>
      <w:r w:rsidR="007F0CE8">
        <w:rPr>
          <w:rFonts w:ascii="Arial" w:hAnsi="Arial" w:cs="Arial"/>
          <w:color w:val="000000"/>
          <w:sz w:val="24"/>
          <w:szCs w:val="24"/>
        </w:rPr>
        <w:t xml:space="preserve"> which</w:t>
      </w:r>
      <w:r w:rsidRPr="006B149A">
        <w:rPr>
          <w:rFonts w:ascii="Arial" w:hAnsi="Arial" w:cs="Arial"/>
          <w:color w:val="000000"/>
          <w:sz w:val="24"/>
          <w:szCs w:val="24"/>
        </w:rPr>
        <w:t xml:space="preserve"> allows convenient and fast work.</w:t>
      </w:r>
    </w:p>
    <w:p w14:paraId="78C54F9F" w14:textId="448C80AC" w:rsidR="000E0651" w:rsidRDefault="000E0651" w:rsidP="00683543">
      <w:pPr>
        <w:spacing w:line="360" w:lineRule="auto"/>
        <w:rPr>
          <w:rFonts w:ascii="Arial" w:hAnsi="Arial" w:cs="Arial"/>
          <w:color w:val="000000"/>
          <w:sz w:val="24"/>
          <w:szCs w:val="24"/>
        </w:rPr>
      </w:pPr>
    </w:p>
    <w:p w14:paraId="2C05BD90" w14:textId="3CF6D7DE" w:rsidR="000E0651" w:rsidRPr="00EF4423" w:rsidRDefault="000E0651" w:rsidP="000E0651">
      <w:pPr>
        <w:pStyle w:val="1"/>
        <w:numPr>
          <w:ilvl w:val="0"/>
          <w:numId w:val="0"/>
        </w:numPr>
        <w:shd w:val="clear" w:color="auto" w:fill="FFFFFF"/>
        <w:spacing w:before="225" w:after="75"/>
        <w:rPr>
          <w:rFonts w:ascii="Arial" w:eastAsiaTheme="minorHAnsi" w:hAnsi="Arial" w:cs="Arial"/>
          <w:color w:val="000000"/>
          <w:sz w:val="24"/>
          <w:szCs w:val="24"/>
          <w:u w:val="single"/>
          <w:rtl w:val="0"/>
          <w:cs w:val="0"/>
        </w:rPr>
      </w:pPr>
      <w:proofErr w:type="spellStart"/>
      <w:r w:rsidRPr="00EF4423">
        <w:rPr>
          <w:rFonts w:ascii="Arial" w:eastAsiaTheme="minorHAnsi" w:hAnsi="Arial" w:cs="Arial"/>
          <w:color w:val="000000"/>
          <w:sz w:val="24"/>
          <w:szCs w:val="24"/>
          <w:u w:val="single"/>
          <w:cs w:val="0"/>
        </w:rPr>
        <w:t>Entity</w:t>
      </w:r>
      <w:proofErr w:type="spellEnd"/>
      <w:r w:rsidRPr="00EF4423">
        <w:rPr>
          <w:rFonts w:ascii="Arial" w:eastAsiaTheme="minorHAnsi" w:hAnsi="Arial" w:cs="Arial"/>
          <w:color w:val="000000"/>
          <w:sz w:val="24"/>
          <w:szCs w:val="24"/>
          <w:u w:val="single"/>
          <w:cs w:val="0"/>
        </w:rPr>
        <w:t xml:space="preserve"> </w:t>
      </w:r>
      <w:proofErr w:type="spellStart"/>
      <w:r w:rsidRPr="00EF4423">
        <w:rPr>
          <w:rFonts w:ascii="Arial" w:eastAsiaTheme="minorHAnsi" w:hAnsi="Arial" w:cs="Arial"/>
          <w:color w:val="000000"/>
          <w:sz w:val="24"/>
          <w:szCs w:val="24"/>
          <w:u w:val="single"/>
          <w:cs w:val="0"/>
        </w:rPr>
        <w:t>Relationship</w:t>
      </w:r>
      <w:proofErr w:type="spellEnd"/>
      <w:r w:rsidRPr="00EF4423">
        <w:rPr>
          <w:rFonts w:ascii="Arial" w:eastAsiaTheme="minorHAnsi" w:hAnsi="Arial" w:cs="Arial"/>
          <w:color w:val="000000"/>
          <w:sz w:val="24"/>
          <w:szCs w:val="24"/>
          <w:u w:val="single"/>
          <w:cs w:val="0"/>
        </w:rPr>
        <w:t xml:space="preserve"> </w:t>
      </w:r>
      <w:proofErr w:type="spellStart"/>
      <w:r w:rsidRPr="00EF4423">
        <w:rPr>
          <w:rFonts w:ascii="Arial" w:eastAsiaTheme="minorHAnsi" w:hAnsi="Arial" w:cs="Arial"/>
          <w:color w:val="000000"/>
          <w:sz w:val="24"/>
          <w:szCs w:val="24"/>
          <w:u w:val="single"/>
          <w:cs w:val="0"/>
        </w:rPr>
        <w:t>Diagram</w:t>
      </w:r>
      <w:proofErr w:type="spellEnd"/>
      <w:r w:rsidRPr="00EF4423">
        <w:rPr>
          <w:rFonts w:ascii="Arial" w:eastAsiaTheme="minorHAnsi" w:hAnsi="Arial" w:cs="Arial"/>
          <w:color w:val="000000"/>
          <w:sz w:val="24"/>
          <w:szCs w:val="24"/>
          <w:u w:val="single"/>
          <w:rtl w:val="0"/>
          <w:cs w:val="0"/>
        </w:rPr>
        <w:t xml:space="preserve"> (ERD):</w:t>
      </w:r>
    </w:p>
    <w:p w14:paraId="5D310E57" w14:textId="77777777" w:rsidR="000E0651" w:rsidRDefault="000E0651" w:rsidP="00683543">
      <w:pPr>
        <w:spacing w:line="360" w:lineRule="auto"/>
        <w:rPr>
          <w:rFonts w:ascii="Arial" w:hAnsi="Arial" w:cs="Arial"/>
          <w:color w:val="000000"/>
          <w:sz w:val="24"/>
          <w:szCs w:val="24"/>
        </w:rPr>
      </w:pPr>
    </w:p>
    <w:p w14:paraId="7D0B42A3" w14:textId="6AC71C39" w:rsidR="00366BCF" w:rsidRDefault="00FC7EAD" w:rsidP="00366BCF">
      <w:pPr>
        <w:spacing w:line="360" w:lineRule="auto"/>
        <w:rPr>
          <w:rFonts w:ascii="Arial" w:hAnsi="Arial" w:cs="Arial"/>
          <w:color w:val="000000"/>
          <w:sz w:val="24"/>
          <w:szCs w:val="24"/>
        </w:rPr>
      </w:pPr>
      <w:r>
        <w:rPr>
          <w:rFonts w:ascii="Arial" w:hAnsi="Arial" w:cs="Arial"/>
          <w:noProof/>
          <w:color w:val="000000"/>
          <w:sz w:val="24"/>
          <w:szCs w:val="24"/>
        </w:rPr>
        <w:drawing>
          <wp:anchor distT="0" distB="0" distL="114300" distR="114300" simplePos="0" relativeHeight="251658240" behindDoc="0" locked="0" layoutInCell="1" allowOverlap="1" wp14:anchorId="62CE8C6D" wp14:editId="3523D529">
            <wp:simplePos x="0" y="0"/>
            <wp:positionH relativeFrom="margin">
              <wp:align>center</wp:align>
            </wp:positionH>
            <wp:positionV relativeFrom="paragraph">
              <wp:posOffset>133578</wp:posOffset>
            </wp:positionV>
            <wp:extent cx="6167774" cy="3218688"/>
            <wp:effectExtent l="0" t="0" r="4445" b="1270"/>
            <wp:wrapThrough wrapText="bothSides">
              <wp:wrapPolygon edited="0">
                <wp:start x="19748" y="0"/>
                <wp:lineTo x="10608" y="384"/>
                <wp:lineTo x="8606" y="767"/>
                <wp:lineTo x="8606" y="2557"/>
                <wp:lineTo x="8673" y="4092"/>
                <wp:lineTo x="4803" y="4987"/>
                <wp:lineTo x="1067" y="5882"/>
                <wp:lineTo x="67" y="7800"/>
                <wp:lineTo x="67" y="10612"/>
                <wp:lineTo x="1334" y="12275"/>
                <wp:lineTo x="8606" y="14320"/>
                <wp:lineTo x="8339" y="15215"/>
                <wp:lineTo x="8406" y="15727"/>
                <wp:lineTo x="8873" y="16366"/>
                <wp:lineTo x="8273" y="17133"/>
                <wp:lineTo x="7672" y="18284"/>
                <wp:lineTo x="7739" y="20458"/>
                <wp:lineTo x="8473" y="21481"/>
                <wp:lineTo x="8539" y="21481"/>
                <wp:lineTo x="9674" y="21481"/>
                <wp:lineTo x="9740" y="21481"/>
                <wp:lineTo x="10341" y="20586"/>
                <wp:lineTo x="13877" y="20458"/>
                <wp:lineTo x="20548" y="19179"/>
                <wp:lineTo x="20815" y="16878"/>
                <wp:lineTo x="20882" y="15855"/>
                <wp:lineTo x="19748" y="14448"/>
                <wp:lineTo x="19214" y="14320"/>
                <wp:lineTo x="17679" y="12275"/>
                <wp:lineTo x="17079" y="10229"/>
                <wp:lineTo x="17346" y="10229"/>
                <wp:lineTo x="17212" y="9462"/>
                <wp:lineTo x="16879" y="8183"/>
                <wp:lineTo x="17813" y="6393"/>
                <wp:lineTo x="21282" y="4347"/>
                <wp:lineTo x="21282" y="4092"/>
                <wp:lineTo x="21549" y="3324"/>
                <wp:lineTo x="21549" y="639"/>
                <wp:lineTo x="20815" y="0"/>
                <wp:lineTo x="19748"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774" cy="3218688"/>
                    </a:xfrm>
                    <a:prstGeom prst="rect">
                      <a:avLst/>
                    </a:prstGeom>
                    <a:noFill/>
                  </pic:spPr>
                </pic:pic>
              </a:graphicData>
            </a:graphic>
          </wp:anchor>
        </w:drawing>
      </w:r>
    </w:p>
    <w:p w14:paraId="340862EC" w14:textId="4F882724" w:rsidR="00366BCF" w:rsidRDefault="00366BCF" w:rsidP="00366BCF">
      <w:pPr>
        <w:spacing w:line="360" w:lineRule="auto"/>
        <w:rPr>
          <w:rFonts w:ascii="Arial" w:hAnsi="Arial" w:cs="Arial"/>
          <w:color w:val="000000"/>
          <w:sz w:val="24"/>
          <w:szCs w:val="24"/>
        </w:rPr>
      </w:pPr>
    </w:p>
    <w:p w14:paraId="40C7CD61" w14:textId="0F74CD82" w:rsidR="00366BCF" w:rsidRDefault="00366BCF" w:rsidP="00366BCF">
      <w:pPr>
        <w:spacing w:line="360" w:lineRule="auto"/>
        <w:rPr>
          <w:rFonts w:ascii="Arial" w:hAnsi="Arial" w:cs="Arial"/>
          <w:color w:val="000000"/>
          <w:sz w:val="24"/>
          <w:szCs w:val="24"/>
        </w:rPr>
      </w:pPr>
    </w:p>
    <w:p w14:paraId="4C1ECD51" w14:textId="70B3724C" w:rsidR="00366BCF" w:rsidRDefault="00366BCF" w:rsidP="00366BCF">
      <w:pPr>
        <w:spacing w:line="360" w:lineRule="auto"/>
        <w:rPr>
          <w:rFonts w:ascii="Arial" w:hAnsi="Arial" w:cs="Arial"/>
          <w:color w:val="000000"/>
          <w:sz w:val="24"/>
          <w:szCs w:val="24"/>
        </w:rPr>
      </w:pPr>
    </w:p>
    <w:p w14:paraId="54B7766A" w14:textId="77777777" w:rsidR="00366BCF" w:rsidRDefault="00366BCF" w:rsidP="00366BCF">
      <w:pPr>
        <w:spacing w:line="360" w:lineRule="auto"/>
        <w:rPr>
          <w:rFonts w:ascii="Arial" w:hAnsi="Arial" w:cs="Arial"/>
          <w:color w:val="000000"/>
          <w:sz w:val="24"/>
          <w:szCs w:val="24"/>
        </w:rPr>
      </w:pPr>
    </w:p>
    <w:p w14:paraId="1D46A01E" w14:textId="77777777" w:rsidR="00366BCF" w:rsidRDefault="00366BCF" w:rsidP="00366BCF">
      <w:pPr>
        <w:spacing w:line="360" w:lineRule="auto"/>
        <w:rPr>
          <w:rFonts w:ascii="Arial" w:hAnsi="Arial" w:cs="Arial"/>
          <w:color w:val="000000"/>
          <w:sz w:val="24"/>
          <w:szCs w:val="24"/>
        </w:rPr>
      </w:pPr>
    </w:p>
    <w:p w14:paraId="3979700C" w14:textId="77777777" w:rsidR="00366BCF" w:rsidRDefault="00366BCF" w:rsidP="00366BCF">
      <w:pPr>
        <w:spacing w:line="360" w:lineRule="auto"/>
        <w:rPr>
          <w:rFonts w:ascii="Arial" w:hAnsi="Arial" w:cs="Arial"/>
          <w:color w:val="000000"/>
          <w:sz w:val="24"/>
          <w:szCs w:val="24"/>
        </w:rPr>
      </w:pPr>
    </w:p>
    <w:p w14:paraId="02CC4B56" w14:textId="77777777" w:rsidR="00366BCF" w:rsidRDefault="00366BCF" w:rsidP="00366BCF">
      <w:pPr>
        <w:spacing w:line="360" w:lineRule="auto"/>
        <w:rPr>
          <w:rFonts w:ascii="Arial" w:hAnsi="Arial" w:cs="Arial"/>
          <w:color w:val="000000"/>
          <w:sz w:val="24"/>
          <w:szCs w:val="24"/>
        </w:rPr>
      </w:pPr>
    </w:p>
    <w:p w14:paraId="7272E6F3" w14:textId="77777777" w:rsidR="00366BCF" w:rsidRDefault="00366BCF" w:rsidP="00366BCF">
      <w:pPr>
        <w:spacing w:line="360" w:lineRule="auto"/>
        <w:rPr>
          <w:rFonts w:ascii="Arial" w:hAnsi="Arial" w:cs="Arial"/>
          <w:color w:val="000000"/>
          <w:sz w:val="24"/>
          <w:szCs w:val="24"/>
        </w:rPr>
      </w:pPr>
    </w:p>
    <w:p w14:paraId="3D12E7C6" w14:textId="77777777" w:rsidR="00366BCF" w:rsidRDefault="00366BCF" w:rsidP="00366BCF">
      <w:pPr>
        <w:spacing w:line="360" w:lineRule="auto"/>
        <w:rPr>
          <w:rFonts w:ascii="Arial" w:hAnsi="Arial" w:cs="Arial"/>
          <w:color w:val="000000"/>
          <w:sz w:val="24"/>
          <w:szCs w:val="24"/>
        </w:rPr>
      </w:pPr>
    </w:p>
    <w:p w14:paraId="6C480F66" w14:textId="77777777" w:rsidR="00366BCF" w:rsidRDefault="00366BCF" w:rsidP="00366BCF">
      <w:pPr>
        <w:spacing w:line="360" w:lineRule="auto"/>
        <w:rPr>
          <w:rFonts w:ascii="Arial" w:eastAsia="Times New Roman" w:hAnsi="Arial" w:cs="Arial"/>
          <w:color w:val="000000"/>
          <w:sz w:val="24"/>
          <w:szCs w:val="24"/>
          <w:highlight w:val="yellow"/>
        </w:rPr>
      </w:pPr>
    </w:p>
    <w:p w14:paraId="12DBAAFB" w14:textId="77777777" w:rsidR="00EF4423" w:rsidRDefault="00EF4423" w:rsidP="00683543">
      <w:pPr>
        <w:spacing w:line="360" w:lineRule="auto"/>
        <w:ind w:left="0"/>
        <w:rPr>
          <w:rFonts w:ascii="Arial" w:eastAsia="Times New Roman" w:hAnsi="Arial" w:cs="Arial"/>
          <w:color w:val="000000"/>
          <w:sz w:val="24"/>
          <w:szCs w:val="24"/>
        </w:rPr>
      </w:pPr>
    </w:p>
    <w:p w14:paraId="73BBE22A" w14:textId="5A4FF90B" w:rsidR="00683543" w:rsidRPr="00EB149C" w:rsidRDefault="00683543" w:rsidP="00EB149C">
      <w:pPr>
        <w:spacing w:line="360" w:lineRule="auto"/>
        <w:ind w:left="0"/>
        <w:rPr>
          <w:rFonts w:ascii="Arial" w:hAnsi="Arial" w:cs="Arial"/>
          <w:color w:val="000000"/>
          <w:sz w:val="24"/>
          <w:szCs w:val="24"/>
        </w:rPr>
      </w:pPr>
      <w:r>
        <w:rPr>
          <w:rFonts w:ascii="Arial" w:eastAsia="Times New Roman" w:hAnsi="Arial" w:cs="Arial"/>
          <w:color w:val="000000"/>
          <w:sz w:val="24"/>
          <w:szCs w:val="24"/>
        </w:rPr>
        <w:t xml:space="preserve">  </w:t>
      </w:r>
      <w:r w:rsidR="00797C59" w:rsidRPr="0098584E">
        <w:rPr>
          <w:rFonts w:ascii="Arial" w:eastAsia="Times New Roman" w:hAnsi="Arial" w:cs="Arial"/>
          <w:color w:val="000000"/>
          <w:sz w:val="24"/>
          <w:szCs w:val="24"/>
        </w:rPr>
        <w:t>The subjects in the project are exclusion criteria.</w:t>
      </w:r>
    </w:p>
    <w:p w14:paraId="25098C50" w14:textId="38C5B68A" w:rsidR="00135EDB" w:rsidRDefault="00683543" w:rsidP="008B5851">
      <w:pPr>
        <w:spacing w:line="360" w:lineRule="auto"/>
        <w:ind w:left="0"/>
        <w:rPr>
          <w:rFonts w:asciiTheme="minorBidi" w:hAnsiTheme="minorBidi"/>
          <w:b/>
          <w:bCs/>
          <w:color w:val="000000"/>
          <w:sz w:val="28"/>
          <w:szCs w:val="28"/>
        </w:rPr>
      </w:pPr>
      <w:r w:rsidRPr="00683543">
        <w:rPr>
          <w:rFonts w:asciiTheme="minorBidi" w:hAnsiTheme="minorBidi"/>
          <w:b/>
          <w:bCs/>
          <w:color w:val="000000"/>
          <w:sz w:val="28"/>
          <w:szCs w:val="28"/>
        </w:rPr>
        <w:lastRenderedPageBreak/>
        <w:t xml:space="preserve">2.2 </w:t>
      </w:r>
      <w:r w:rsidRPr="00683543">
        <w:rPr>
          <w:rFonts w:asciiTheme="minorBidi" w:hAnsiTheme="minorBidi"/>
          <w:b/>
          <w:bCs/>
          <w:color w:val="000000"/>
          <w:sz w:val="28"/>
          <w:szCs w:val="28"/>
          <w:shd w:val="clear" w:color="auto" w:fill="FFFFFF"/>
        </w:rPr>
        <w:t xml:space="preserve">Clear outcome variable </w:t>
      </w:r>
      <w:commentRangeStart w:id="8"/>
      <w:r w:rsidRPr="00683543">
        <w:rPr>
          <w:rFonts w:asciiTheme="minorBidi" w:hAnsiTheme="minorBidi"/>
          <w:b/>
          <w:bCs/>
          <w:color w:val="000000"/>
          <w:sz w:val="28"/>
          <w:szCs w:val="28"/>
          <w:shd w:val="clear" w:color="auto" w:fill="FFFFFF"/>
        </w:rPr>
        <w:t>definition</w:t>
      </w:r>
      <w:commentRangeEnd w:id="8"/>
      <w:r w:rsidR="00EF4423">
        <w:rPr>
          <w:rStyle w:val="a8"/>
        </w:rPr>
        <w:commentReference w:id="8"/>
      </w:r>
    </w:p>
    <w:p w14:paraId="6F9BD935" w14:textId="199FA0D0" w:rsidR="0009449E" w:rsidRDefault="008B5851" w:rsidP="00BD1890">
      <w:pPr>
        <w:spacing w:line="360" w:lineRule="auto"/>
        <w:ind w:left="0"/>
        <w:rPr>
          <w:rFonts w:asciiTheme="minorBidi" w:hAnsiTheme="minorBidi"/>
          <w:color w:val="000000"/>
          <w:sz w:val="24"/>
          <w:szCs w:val="24"/>
        </w:rPr>
      </w:pPr>
      <w:r>
        <w:rPr>
          <w:rFonts w:asciiTheme="minorBidi" w:hAnsiTheme="minorBidi"/>
          <w:color w:val="000000"/>
          <w:sz w:val="24"/>
          <w:szCs w:val="24"/>
        </w:rPr>
        <w:t xml:space="preserve">The outcome will be </w:t>
      </w:r>
      <w:r w:rsidRPr="00B45073">
        <w:rPr>
          <w:rFonts w:asciiTheme="minorBidi" w:hAnsiTheme="minorBidi"/>
          <w:color w:val="000000"/>
          <w:sz w:val="24"/>
          <w:szCs w:val="24"/>
        </w:rPr>
        <w:t xml:space="preserve">a list of suggestion products to each user according to </w:t>
      </w:r>
      <w:r w:rsidRPr="008B5851">
        <w:rPr>
          <w:rFonts w:asciiTheme="minorBidi" w:hAnsiTheme="minorBidi"/>
          <w:color w:val="000000"/>
          <w:sz w:val="24"/>
          <w:szCs w:val="24"/>
        </w:rPr>
        <w:t xml:space="preserve">the predictions of the models that we will use. The </w:t>
      </w:r>
      <w:r w:rsidR="00BD1890">
        <w:rPr>
          <w:rFonts w:asciiTheme="minorBidi" w:hAnsiTheme="minorBidi"/>
          <w:color w:val="000000"/>
          <w:sz w:val="24"/>
          <w:szCs w:val="24"/>
        </w:rPr>
        <w:t>amount</w:t>
      </w:r>
      <w:r w:rsidRPr="008B5851">
        <w:rPr>
          <w:rFonts w:asciiTheme="minorBidi" w:hAnsiTheme="minorBidi"/>
          <w:color w:val="000000"/>
          <w:sz w:val="24"/>
          <w:szCs w:val="24"/>
        </w:rPr>
        <w:t xml:space="preserve"> of</w:t>
      </w:r>
      <w:r w:rsidR="00F864BB">
        <w:rPr>
          <w:rFonts w:asciiTheme="minorBidi" w:hAnsiTheme="minorBidi"/>
          <w:color w:val="000000"/>
          <w:sz w:val="24"/>
          <w:szCs w:val="24"/>
        </w:rPr>
        <w:t xml:space="preserve"> the </w:t>
      </w:r>
      <w:r w:rsidR="00F864BB" w:rsidRPr="00B45073">
        <w:rPr>
          <w:rFonts w:asciiTheme="minorBidi" w:hAnsiTheme="minorBidi"/>
          <w:color w:val="000000"/>
          <w:sz w:val="24"/>
          <w:szCs w:val="24"/>
        </w:rPr>
        <w:t>suggestion</w:t>
      </w:r>
      <w:r w:rsidRPr="008B5851">
        <w:rPr>
          <w:rFonts w:asciiTheme="minorBidi" w:hAnsiTheme="minorBidi"/>
          <w:color w:val="000000"/>
          <w:sz w:val="24"/>
          <w:szCs w:val="24"/>
        </w:rPr>
        <w:t xml:space="preserve"> products </w:t>
      </w:r>
      <w:proofErr w:type="gramStart"/>
      <w:r w:rsidRPr="008B5851">
        <w:rPr>
          <w:rFonts w:asciiTheme="minorBidi" w:hAnsiTheme="minorBidi"/>
          <w:color w:val="000000"/>
          <w:sz w:val="24"/>
          <w:szCs w:val="24"/>
        </w:rPr>
        <w:t>will be determined</w:t>
      </w:r>
      <w:proofErr w:type="gramEnd"/>
      <w:r w:rsidRPr="008B5851">
        <w:rPr>
          <w:rFonts w:asciiTheme="minorBidi" w:hAnsiTheme="minorBidi"/>
          <w:color w:val="000000"/>
          <w:sz w:val="24"/>
          <w:szCs w:val="24"/>
        </w:rPr>
        <w:t xml:space="preserve"> by analyzing and </w:t>
      </w:r>
      <w:r w:rsidR="00B12B4D" w:rsidRPr="00B12B4D">
        <w:rPr>
          <w:rFonts w:asciiTheme="minorBidi" w:hAnsiTheme="minorBidi"/>
          <w:color w:val="000000"/>
          <w:sz w:val="24"/>
          <w:szCs w:val="24"/>
        </w:rPr>
        <w:t>process</w:t>
      </w:r>
      <w:r w:rsidR="00B12B4D">
        <w:rPr>
          <w:rFonts w:asciiTheme="minorBidi" w:hAnsiTheme="minorBidi"/>
          <w:color w:val="000000"/>
          <w:sz w:val="24"/>
          <w:szCs w:val="24"/>
        </w:rPr>
        <w:t>ing</w:t>
      </w:r>
      <w:r w:rsidRPr="008B5851">
        <w:rPr>
          <w:rFonts w:asciiTheme="minorBidi" w:hAnsiTheme="minorBidi"/>
          <w:color w:val="000000"/>
          <w:sz w:val="24"/>
          <w:szCs w:val="24"/>
        </w:rPr>
        <w:t xml:space="preserve"> the data</w:t>
      </w:r>
      <w:r w:rsidR="00B12B4D">
        <w:rPr>
          <w:rFonts w:asciiTheme="minorBidi" w:hAnsiTheme="minorBidi"/>
          <w:color w:val="000000"/>
          <w:sz w:val="24"/>
          <w:szCs w:val="24"/>
        </w:rPr>
        <w:t xml:space="preserve">set. </w:t>
      </w:r>
      <w:proofErr w:type="gramStart"/>
      <w:r w:rsidR="0009449E">
        <w:rPr>
          <w:rFonts w:asciiTheme="minorBidi" w:hAnsiTheme="minorBidi"/>
          <w:color w:val="000000"/>
          <w:sz w:val="24"/>
          <w:szCs w:val="24"/>
        </w:rPr>
        <w:t>It's</w:t>
      </w:r>
      <w:proofErr w:type="gramEnd"/>
      <w:r w:rsidR="0009449E">
        <w:rPr>
          <w:rFonts w:asciiTheme="minorBidi" w:hAnsiTheme="minorBidi"/>
          <w:color w:val="000000"/>
          <w:sz w:val="24"/>
          <w:szCs w:val="24"/>
        </w:rPr>
        <w:t xml:space="preserve"> will be between 2-5 products per user, according </w:t>
      </w:r>
      <w:r w:rsidR="00BD1890">
        <w:rPr>
          <w:rFonts w:asciiTheme="minorBidi" w:hAnsiTheme="minorBidi"/>
          <w:color w:val="000000"/>
          <w:sz w:val="24"/>
          <w:szCs w:val="24"/>
        </w:rPr>
        <w:t xml:space="preserve">to </w:t>
      </w:r>
      <w:r w:rsidR="0009449E">
        <w:rPr>
          <w:rFonts w:asciiTheme="minorBidi" w:hAnsiTheme="minorBidi"/>
          <w:color w:val="000000"/>
          <w:sz w:val="24"/>
          <w:szCs w:val="24"/>
        </w:rPr>
        <w:t>the</w:t>
      </w:r>
      <w:r w:rsidR="00BD1890">
        <w:rPr>
          <w:rFonts w:asciiTheme="minorBidi" w:hAnsiTheme="minorBidi"/>
          <w:color w:val="000000"/>
          <w:sz w:val="24"/>
          <w:szCs w:val="24"/>
        </w:rPr>
        <w:t>i</w:t>
      </w:r>
      <w:r w:rsidR="0009449E">
        <w:rPr>
          <w:rFonts w:asciiTheme="minorBidi" w:hAnsiTheme="minorBidi"/>
          <w:color w:val="000000"/>
          <w:sz w:val="24"/>
          <w:szCs w:val="24"/>
        </w:rPr>
        <w:t>r purchase</w:t>
      </w:r>
      <w:r w:rsidR="00F864BB">
        <w:rPr>
          <w:rFonts w:asciiTheme="minorBidi" w:hAnsiTheme="minorBidi"/>
          <w:color w:val="000000"/>
          <w:sz w:val="24"/>
          <w:szCs w:val="24"/>
        </w:rPr>
        <w:t>s</w:t>
      </w:r>
      <w:r w:rsidR="0009449E">
        <w:rPr>
          <w:rFonts w:asciiTheme="minorBidi" w:hAnsiTheme="minorBidi"/>
          <w:color w:val="000000"/>
          <w:sz w:val="24"/>
          <w:szCs w:val="24"/>
        </w:rPr>
        <w:t>.</w:t>
      </w:r>
    </w:p>
    <w:p w14:paraId="7AAA7CB3" w14:textId="77777777" w:rsidR="0009449E" w:rsidRPr="008B5851" w:rsidRDefault="0009449E" w:rsidP="0009449E">
      <w:pPr>
        <w:spacing w:line="360" w:lineRule="auto"/>
        <w:ind w:left="0"/>
        <w:rPr>
          <w:rFonts w:asciiTheme="minorBidi" w:hAnsiTheme="minorBidi"/>
          <w:color w:val="000000"/>
          <w:sz w:val="24"/>
          <w:szCs w:val="24"/>
        </w:rPr>
      </w:pPr>
    </w:p>
    <w:p w14:paraId="720B05D4" w14:textId="1B3EB101" w:rsidR="00683543" w:rsidRPr="00683543" w:rsidRDefault="00683543" w:rsidP="000E0651">
      <w:pPr>
        <w:spacing w:line="360" w:lineRule="auto"/>
        <w:ind w:left="0"/>
        <w:rPr>
          <w:rFonts w:asciiTheme="minorBidi" w:hAnsiTheme="minorBidi"/>
          <w:b/>
          <w:bCs/>
          <w:color w:val="000000"/>
          <w:sz w:val="28"/>
          <w:szCs w:val="28"/>
        </w:rPr>
      </w:pPr>
      <w:r w:rsidRPr="00683543">
        <w:rPr>
          <w:rFonts w:asciiTheme="minorBidi" w:hAnsiTheme="minorBidi"/>
          <w:b/>
          <w:bCs/>
          <w:color w:val="000000"/>
          <w:sz w:val="28"/>
          <w:szCs w:val="28"/>
        </w:rPr>
        <w:t xml:space="preserve">2.3 </w:t>
      </w:r>
      <w:r w:rsidRPr="00683543">
        <w:rPr>
          <w:rFonts w:asciiTheme="minorBidi" w:hAnsiTheme="minorBidi"/>
          <w:b/>
          <w:bCs/>
          <w:sz w:val="28"/>
          <w:szCs w:val="28"/>
        </w:rPr>
        <w:t>Variable engineering</w:t>
      </w:r>
    </w:p>
    <w:p w14:paraId="52423381" w14:textId="602C9B1C" w:rsidR="006B7161" w:rsidRDefault="00683543" w:rsidP="00683543">
      <w:pPr>
        <w:spacing w:line="360" w:lineRule="auto"/>
        <w:ind w:left="-426"/>
        <w:rPr>
          <w:rFonts w:ascii="Arial" w:hAnsi="Arial" w:cs="Arial"/>
          <w:color w:val="000000"/>
          <w:sz w:val="24"/>
          <w:szCs w:val="24"/>
        </w:rPr>
      </w:pPr>
      <w:r>
        <w:rPr>
          <w:rFonts w:ascii="Arial" w:hAnsi="Arial" w:cs="Arial"/>
          <w:color w:val="000000"/>
          <w:sz w:val="24"/>
          <w:szCs w:val="24"/>
        </w:rPr>
        <w:t xml:space="preserve">       </w:t>
      </w:r>
      <w:r w:rsidR="001A1006" w:rsidRPr="001A1006">
        <w:rPr>
          <w:rFonts w:ascii="Arial" w:hAnsi="Arial" w:cs="Arial"/>
          <w:color w:val="000000"/>
          <w:sz w:val="24"/>
          <w:szCs w:val="24"/>
        </w:rPr>
        <w:t>In order to enrich</w:t>
      </w:r>
      <w:r w:rsidR="00880FE9">
        <w:rPr>
          <w:rFonts w:ascii="Arial" w:hAnsi="Arial" w:cs="Arial"/>
          <w:color w:val="000000"/>
          <w:sz w:val="24"/>
          <w:szCs w:val="24"/>
        </w:rPr>
        <w:t xml:space="preserve"> our data, we </w:t>
      </w:r>
      <w:r w:rsidR="00945A22">
        <w:rPr>
          <w:rFonts w:ascii="Arial" w:hAnsi="Arial" w:cs="Arial"/>
          <w:color w:val="000000"/>
          <w:sz w:val="24"/>
          <w:szCs w:val="24"/>
        </w:rPr>
        <w:t xml:space="preserve">added </w:t>
      </w:r>
      <w:r w:rsidR="00983763">
        <w:rPr>
          <w:rFonts w:ascii="Arial" w:hAnsi="Arial" w:cs="Arial"/>
          <w:color w:val="000000"/>
          <w:sz w:val="24"/>
          <w:szCs w:val="24"/>
        </w:rPr>
        <w:t>six m</w:t>
      </w:r>
      <w:r w:rsidR="00957855">
        <w:rPr>
          <w:rFonts w:ascii="Arial" w:hAnsi="Arial" w:cs="Arial"/>
          <w:color w:val="000000"/>
          <w:sz w:val="24"/>
          <w:szCs w:val="24"/>
        </w:rPr>
        <w:t>ore</w:t>
      </w:r>
      <w:r w:rsidR="00945A22" w:rsidRPr="00945A22">
        <w:rPr>
          <w:rFonts w:ascii="Arial" w:hAnsi="Arial" w:cs="Arial"/>
          <w:color w:val="000000"/>
          <w:sz w:val="24"/>
          <w:szCs w:val="24"/>
        </w:rPr>
        <w:t xml:space="preserve"> </w:t>
      </w:r>
      <w:r w:rsidR="00945A22">
        <w:rPr>
          <w:rFonts w:ascii="Arial" w:hAnsi="Arial" w:cs="Arial"/>
          <w:color w:val="000000"/>
          <w:sz w:val="24"/>
          <w:szCs w:val="24"/>
        </w:rPr>
        <w:t>columns</w:t>
      </w:r>
      <w:r w:rsidR="00983763">
        <w:rPr>
          <w:rFonts w:ascii="Arial" w:hAnsi="Arial" w:cs="Arial"/>
          <w:color w:val="000000"/>
          <w:sz w:val="24"/>
          <w:szCs w:val="24"/>
        </w:rPr>
        <w:t xml:space="preserve"> as follows:</w:t>
      </w:r>
    </w:p>
    <w:tbl>
      <w:tblPr>
        <w:tblStyle w:val="af5"/>
        <w:tblW w:w="10915" w:type="dxa"/>
        <w:tblInd w:w="-1706" w:type="dxa"/>
        <w:tblLayout w:type="fixed"/>
        <w:tblLook w:val="04A0" w:firstRow="1" w:lastRow="0" w:firstColumn="1" w:lastColumn="0" w:noHBand="0" w:noVBand="1"/>
      </w:tblPr>
      <w:tblGrid>
        <w:gridCol w:w="1985"/>
        <w:gridCol w:w="3260"/>
        <w:gridCol w:w="5670"/>
      </w:tblGrid>
      <w:tr w:rsidR="006B7161" w14:paraId="269708CE" w14:textId="77777777" w:rsidTr="00AD524A">
        <w:tc>
          <w:tcPr>
            <w:tcW w:w="1985" w:type="dxa"/>
          </w:tcPr>
          <w:p w14:paraId="3239E083" w14:textId="18C7C5AF" w:rsidR="006B7161" w:rsidRPr="00F4071F" w:rsidRDefault="006B7161" w:rsidP="00F4071F">
            <w:pPr>
              <w:spacing w:line="360" w:lineRule="auto"/>
              <w:ind w:left="0" w:right="216"/>
              <w:rPr>
                <w:rFonts w:ascii="Arial" w:hAnsi="Arial" w:cs="Arial"/>
                <w:color w:val="000000"/>
                <w:sz w:val="24"/>
                <w:szCs w:val="24"/>
              </w:rPr>
            </w:pPr>
            <w:r w:rsidRPr="00F4071F">
              <w:rPr>
                <w:rFonts w:ascii="Arial" w:hAnsi="Arial" w:cs="Arial"/>
                <w:color w:val="000000"/>
                <w:sz w:val="24"/>
                <w:szCs w:val="24"/>
              </w:rPr>
              <w:t>Serial number</w:t>
            </w:r>
          </w:p>
        </w:tc>
        <w:tc>
          <w:tcPr>
            <w:tcW w:w="3260" w:type="dxa"/>
          </w:tcPr>
          <w:p w14:paraId="7166E1F2" w14:textId="4E99AED9" w:rsidR="006B7161" w:rsidRPr="00F4071F" w:rsidRDefault="006B7161" w:rsidP="00F4071F">
            <w:pPr>
              <w:spacing w:line="360" w:lineRule="auto"/>
              <w:ind w:hanging="387"/>
              <w:rPr>
                <w:rFonts w:ascii="Arial" w:hAnsi="Arial" w:cs="Arial"/>
                <w:color w:val="000000"/>
                <w:sz w:val="24"/>
                <w:szCs w:val="24"/>
              </w:rPr>
            </w:pPr>
            <w:r w:rsidRPr="00F4071F">
              <w:rPr>
                <w:rFonts w:ascii="Arial" w:hAnsi="Arial" w:cs="Arial"/>
                <w:color w:val="000000"/>
                <w:sz w:val="24"/>
                <w:szCs w:val="24"/>
              </w:rPr>
              <w:t>Column name</w:t>
            </w:r>
          </w:p>
        </w:tc>
        <w:tc>
          <w:tcPr>
            <w:tcW w:w="5670" w:type="dxa"/>
          </w:tcPr>
          <w:p w14:paraId="12F6F162" w14:textId="2474822E" w:rsidR="006B7161" w:rsidRPr="00F4071F" w:rsidRDefault="006B7161" w:rsidP="00F4071F">
            <w:pPr>
              <w:spacing w:line="360" w:lineRule="auto"/>
              <w:ind w:left="180" w:hanging="142"/>
              <w:rPr>
                <w:rFonts w:ascii="Arial" w:hAnsi="Arial" w:cs="Arial"/>
                <w:color w:val="000000"/>
                <w:sz w:val="24"/>
                <w:szCs w:val="24"/>
              </w:rPr>
            </w:pPr>
            <w:r w:rsidRPr="00F4071F">
              <w:rPr>
                <w:rFonts w:ascii="Arial" w:hAnsi="Arial" w:cs="Arial"/>
                <w:color w:val="000000"/>
                <w:sz w:val="24"/>
                <w:szCs w:val="24"/>
              </w:rPr>
              <w:t>Description</w:t>
            </w:r>
          </w:p>
        </w:tc>
      </w:tr>
      <w:tr w:rsidR="006B7161" w14:paraId="53FBFACB" w14:textId="77777777" w:rsidTr="00AD524A">
        <w:tc>
          <w:tcPr>
            <w:tcW w:w="1985" w:type="dxa"/>
          </w:tcPr>
          <w:p w14:paraId="0B399643" w14:textId="53F15AEC" w:rsidR="006B7161" w:rsidRDefault="006B7161" w:rsidP="006B7161">
            <w:pPr>
              <w:spacing w:line="360" w:lineRule="auto"/>
              <w:rPr>
                <w:rFonts w:ascii="Arial" w:hAnsi="Arial" w:cs="Arial"/>
                <w:color w:val="000000"/>
                <w:sz w:val="24"/>
                <w:szCs w:val="24"/>
              </w:rPr>
            </w:pPr>
            <w:r>
              <w:rPr>
                <w:rFonts w:ascii="Arial" w:hAnsi="Arial" w:cs="Arial"/>
                <w:color w:val="000000"/>
                <w:sz w:val="24"/>
                <w:szCs w:val="24"/>
              </w:rPr>
              <w:t>1</w:t>
            </w:r>
          </w:p>
        </w:tc>
        <w:tc>
          <w:tcPr>
            <w:tcW w:w="3260" w:type="dxa"/>
          </w:tcPr>
          <w:p w14:paraId="3B46507F" w14:textId="6EBBC670" w:rsidR="006B7161" w:rsidRDefault="00272779" w:rsidP="00F4071F">
            <w:pPr>
              <w:spacing w:line="360" w:lineRule="auto"/>
              <w:ind w:left="0" w:right="128"/>
              <w:rPr>
                <w:rFonts w:ascii="Arial" w:hAnsi="Arial" w:cs="Arial"/>
                <w:color w:val="000000"/>
                <w:sz w:val="24"/>
                <w:szCs w:val="24"/>
              </w:rPr>
            </w:pPr>
            <w:proofErr w:type="spellStart"/>
            <w:r w:rsidRPr="009975C3">
              <w:rPr>
                <w:rFonts w:ascii="Arial" w:hAnsi="Arial" w:cs="Arial"/>
                <w:color w:val="000000"/>
                <w:sz w:val="24"/>
                <w:szCs w:val="24"/>
              </w:rPr>
              <w:t>product_popularity_cnt</w:t>
            </w:r>
            <w:proofErr w:type="spellEnd"/>
          </w:p>
        </w:tc>
        <w:tc>
          <w:tcPr>
            <w:tcW w:w="5670" w:type="dxa"/>
          </w:tcPr>
          <w:p w14:paraId="138AEEE8" w14:textId="7DD9E329" w:rsidR="006B7161" w:rsidRDefault="009975C3" w:rsidP="00AB2044">
            <w:pPr>
              <w:spacing w:line="360" w:lineRule="auto"/>
              <w:ind w:left="38"/>
              <w:rPr>
                <w:rFonts w:ascii="Arial" w:hAnsi="Arial" w:cs="Arial"/>
                <w:color w:val="000000"/>
                <w:sz w:val="24"/>
                <w:szCs w:val="24"/>
              </w:rPr>
            </w:pPr>
            <w:r>
              <w:rPr>
                <w:rFonts w:ascii="Arial" w:hAnsi="Arial" w:cs="Arial"/>
                <w:color w:val="000000"/>
                <w:sz w:val="24"/>
                <w:szCs w:val="24"/>
              </w:rPr>
              <w:t>Describe</w:t>
            </w:r>
            <w:r w:rsidR="005F3FDC">
              <w:rPr>
                <w:rFonts w:ascii="Arial" w:hAnsi="Arial" w:cs="Arial"/>
                <w:color w:val="000000"/>
                <w:sz w:val="24"/>
                <w:szCs w:val="24"/>
              </w:rPr>
              <w:t>s</w:t>
            </w:r>
            <w:r>
              <w:rPr>
                <w:rFonts w:ascii="Arial" w:hAnsi="Arial" w:cs="Arial"/>
                <w:color w:val="000000"/>
                <w:sz w:val="24"/>
                <w:szCs w:val="24"/>
              </w:rPr>
              <w:t xml:space="preserve"> in </w:t>
            </w:r>
            <w:r w:rsidRPr="009975C3">
              <w:rPr>
                <w:rFonts w:ascii="Arial" w:hAnsi="Arial" w:cs="Arial"/>
                <w:color w:val="000000"/>
                <w:sz w:val="24"/>
                <w:szCs w:val="24"/>
              </w:rPr>
              <w:t>percentage</w:t>
            </w:r>
            <w:r w:rsidR="00131E5A">
              <w:rPr>
                <w:rFonts w:ascii="Arial" w:hAnsi="Arial" w:cs="Arial"/>
                <w:color w:val="000000"/>
                <w:sz w:val="24"/>
                <w:szCs w:val="24"/>
              </w:rPr>
              <w:t>s</w:t>
            </w:r>
            <w:r>
              <w:rPr>
                <w:rFonts w:ascii="Arial" w:hAnsi="Arial" w:cs="Arial"/>
                <w:color w:val="000000"/>
                <w:sz w:val="24"/>
                <w:szCs w:val="24"/>
              </w:rPr>
              <w:t xml:space="preserve"> the </w:t>
            </w:r>
            <w:r w:rsidRPr="009975C3">
              <w:rPr>
                <w:rFonts w:ascii="Arial" w:hAnsi="Arial" w:cs="Arial"/>
                <w:color w:val="000000"/>
                <w:sz w:val="24"/>
                <w:szCs w:val="24"/>
              </w:rPr>
              <w:t>popularity</w:t>
            </w:r>
            <w:r w:rsidR="00AB2044">
              <w:rPr>
                <w:rFonts w:ascii="Arial" w:hAnsi="Arial" w:cs="Arial"/>
                <w:color w:val="000000"/>
                <w:sz w:val="24"/>
                <w:szCs w:val="24"/>
              </w:rPr>
              <w:t xml:space="preserve"> of </w:t>
            </w:r>
            <w:proofErr w:type="spellStart"/>
            <w:r w:rsidR="00AB2044">
              <w:rPr>
                <w:rFonts w:ascii="Arial" w:hAnsi="Arial" w:cs="Arial"/>
                <w:color w:val="000000"/>
                <w:sz w:val="24"/>
                <w:szCs w:val="24"/>
              </w:rPr>
              <w:t>product_id</w:t>
            </w:r>
            <w:proofErr w:type="spellEnd"/>
            <w:r>
              <w:rPr>
                <w:rFonts w:ascii="Arial" w:hAnsi="Arial" w:cs="Arial"/>
                <w:color w:val="000000"/>
                <w:sz w:val="24"/>
                <w:szCs w:val="24"/>
              </w:rPr>
              <w:t>.</w:t>
            </w:r>
          </w:p>
        </w:tc>
      </w:tr>
      <w:tr w:rsidR="006B7161" w14:paraId="583CDA49" w14:textId="77777777" w:rsidTr="00AD524A">
        <w:tc>
          <w:tcPr>
            <w:tcW w:w="1985" w:type="dxa"/>
          </w:tcPr>
          <w:p w14:paraId="04D126A6" w14:textId="6D39E9CC" w:rsidR="006B7161" w:rsidRDefault="006B7161" w:rsidP="006B7161">
            <w:pPr>
              <w:spacing w:line="360" w:lineRule="auto"/>
              <w:rPr>
                <w:rFonts w:ascii="Arial" w:hAnsi="Arial" w:cs="Arial"/>
                <w:color w:val="000000"/>
                <w:sz w:val="24"/>
                <w:szCs w:val="24"/>
              </w:rPr>
            </w:pPr>
            <w:r>
              <w:rPr>
                <w:rFonts w:ascii="Arial" w:hAnsi="Arial" w:cs="Arial"/>
                <w:color w:val="000000"/>
                <w:sz w:val="24"/>
                <w:szCs w:val="24"/>
              </w:rPr>
              <w:t>2</w:t>
            </w:r>
          </w:p>
        </w:tc>
        <w:tc>
          <w:tcPr>
            <w:tcW w:w="3260" w:type="dxa"/>
          </w:tcPr>
          <w:p w14:paraId="66C46D2B" w14:textId="4435E877" w:rsidR="006B7161" w:rsidRDefault="00272779" w:rsidP="00F4071F">
            <w:pPr>
              <w:spacing w:line="360" w:lineRule="auto"/>
              <w:ind w:left="0"/>
              <w:rPr>
                <w:rFonts w:ascii="Arial" w:hAnsi="Arial" w:cs="Arial"/>
                <w:color w:val="000000"/>
                <w:sz w:val="24"/>
                <w:szCs w:val="24"/>
              </w:rPr>
            </w:pPr>
            <w:proofErr w:type="spellStart"/>
            <w:r w:rsidRPr="009975C3">
              <w:rPr>
                <w:rFonts w:ascii="Arial" w:hAnsi="Arial" w:cs="Arial"/>
                <w:color w:val="000000"/>
                <w:sz w:val="24"/>
                <w:szCs w:val="24"/>
              </w:rPr>
              <w:t>department_popularity_cnt</w:t>
            </w:r>
            <w:proofErr w:type="spellEnd"/>
          </w:p>
        </w:tc>
        <w:tc>
          <w:tcPr>
            <w:tcW w:w="5670" w:type="dxa"/>
          </w:tcPr>
          <w:p w14:paraId="189CF3AC" w14:textId="2AECA670" w:rsidR="006B7161" w:rsidRDefault="009975C3" w:rsidP="00047FF3">
            <w:pPr>
              <w:spacing w:line="360" w:lineRule="auto"/>
              <w:ind w:left="38" w:firstLine="38"/>
              <w:rPr>
                <w:rFonts w:ascii="Arial" w:hAnsi="Arial" w:cs="Arial"/>
                <w:color w:val="000000"/>
                <w:sz w:val="24"/>
                <w:szCs w:val="24"/>
              </w:rPr>
            </w:pPr>
            <w:r>
              <w:rPr>
                <w:rFonts w:ascii="Arial" w:hAnsi="Arial" w:cs="Arial"/>
                <w:color w:val="000000"/>
                <w:sz w:val="24"/>
                <w:szCs w:val="24"/>
              </w:rPr>
              <w:t>Describe</w:t>
            </w:r>
            <w:r w:rsidR="005F3FDC">
              <w:rPr>
                <w:rFonts w:ascii="Arial" w:hAnsi="Arial" w:cs="Arial"/>
                <w:color w:val="000000"/>
                <w:sz w:val="24"/>
                <w:szCs w:val="24"/>
              </w:rPr>
              <w:t>s</w:t>
            </w:r>
            <w:r w:rsidR="00047FF3">
              <w:rPr>
                <w:rFonts w:ascii="Arial" w:hAnsi="Arial" w:cs="Arial"/>
                <w:color w:val="000000"/>
                <w:sz w:val="24"/>
                <w:szCs w:val="24"/>
              </w:rPr>
              <w:t xml:space="preserve"> in </w:t>
            </w:r>
            <w:r w:rsidR="00047FF3" w:rsidRPr="009975C3">
              <w:rPr>
                <w:rFonts w:ascii="Arial" w:hAnsi="Arial" w:cs="Arial"/>
                <w:color w:val="000000"/>
                <w:sz w:val="24"/>
                <w:szCs w:val="24"/>
              </w:rPr>
              <w:t>percentage</w:t>
            </w:r>
            <w:r w:rsidR="00131E5A">
              <w:rPr>
                <w:rFonts w:ascii="Arial" w:hAnsi="Arial" w:cs="Arial"/>
                <w:color w:val="000000"/>
                <w:sz w:val="24"/>
                <w:szCs w:val="24"/>
              </w:rPr>
              <w:t>s</w:t>
            </w:r>
            <w:r w:rsidR="00047FF3">
              <w:rPr>
                <w:rFonts w:ascii="Arial" w:hAnsi="Arial" w:cs="Arial"/>
                <w:color w:val="000000"/>
                <w:sz w:val="24"/>
                <w:szCs w:val="24"/>
              </w:rPr>
              <w:t xml:space="preserve"> </w:t>
            </w:r>
            <w:r>
              <w:rPr>
                <w:rFonts w:ascii="Arial" w:hAnsi="Arial" w:cs="Arial"/>
                <w:color w:val="000000"/>
                <w:sz w:val="24"/>
                <w:szCs w:val="24"/>
              </w:rPr>
              <w:t xml:space="preserve">the </w:t>
            </w:r>
            <w:r w:rsidRPr="009975C3">
              <w:rPr>
                <w:rFonts w:ascii="Arial" w:hAnsi="Arial" w:cs="Arial"/>
                <w:color w:val="000000"/>
                <w:sz w:val="24"/>
                <w:szCs w:val="24"/>
              </w:rPr>
              <w:t>popularity</w:t>
            </w:r>
            <w:r>
              <w:rPr>
                <w:rFonts w:ascii="Arial" w:hAnsi="Arial" w:cs="Arial"/>
                <w:color w:val="000000"/>
                <w:sz w:val="24"/>
                <w:szCs w:val="24"/>
              </w:rPr>
              <w:t xml:space="preserve"> of </w:t>
            </w:r>
            <w:proofErr w:type="spellStart"/>
            <w:r w:rsidR="00047FF3">
              <w:rPr>
                <w:rFonts w:ascii="Arial" w:hAnsi="Arial" w:cs="Arial"/>
                <w:color w:val="000000"/>
                <w:sz w:val="24"/>
                <w:szCs w:val="24"/>
              </w:rPr>
              <w:t>department_id</w:t>
            </w:r>
            <w:proofErr w:type="spellEnd"/>
            <w:proofErr w:type="gramStart"/>
            <w:r w:rsidR="00047FF3">
              <w:rPr>
                <w:rFonts w:ascii="Arial" w:hAnsi="Arial" w:cs="Arial"/>
                <w:color w:val="000000"/>
                <w:sz w:val="24"/>
                <w:szCs w:val="24"/>
              </w:rPr>
              <w:t>.</w:t>
            </w:r>
            <w:r w:rsidR="00257248">
              <w:rPr>
                <w:rFonts w:ascii="Arial" w:hAnsi="Arial" w:cs="Arial"/>
                <w:color w:val="000000"/>
                <w:sz w:val="24"/>
                <w:szCs w:val="24"/>
              </w:rPr>
              <w:t>.</w:t>
            </w:r>
            <w:proofErr w:type="gramEnd"/>
          </w:p>
        </w:tc>
      </w:tr>
      <w:tr w:rsidR="006B7161" w14:paraId="05AD2C42" w14:textId="77777777" w:rsidTr="00AD524A">
        <w:tc>
          <w:tcPr>
            <w:tcW w:w="1985" w:type="dxa"/>
          </w:tcPr>
          <w:p w14:paraId="318F0354" w14:textId="6323FDF6" w:rsidR="006B7161" w:rsidRDefault="00272779" w:rsidP="006B7161">
            <w:pPr>
              <w:spacing w:line="360" w:lineRule="auto"/>
              <w:rPr>
                <w:rFonts w:ascii="Arial" w:hAnsi="Arial" w:cs="Arial"/>
                <w:color w:val="000000"/>
                <w:sz w:val="24"/>
                <w:szCs w:val="24"/>
              </w:rPr>
            </w:pPr>
            <w:r>
              <w:rPr>
                <w:rFonts w:ascii="Arial" w:hAnsi="Arial" w:cs="Arial"/>
                <w:color w:val="000000"/>
                <w:sz w:val="24"/>
                <w:szCs w:val="24"/>
              </w:rPr>
              <w:t>3</w:t>
            </w:r>
          </w:p>
        </w:tc>
        <w:tc>
          <w:tcPr>
            <w:tcW w:w="3260" w:type="dxa"/>
          </w:tcPr>
          <w:p w14:paraId="567F7B11" w14:textId="6936FA7A" w:rsidR="006B7161" w:rsidRDefault="00272779" w:rsidP="00F4071F">
            <w:pPr>
              <w:spacing w:line="360" w:lineRule="auto"/>
              <w:ind w:left="0"/>
              <w:rPr>
                <w:rFonts w:ascii="Arial" w:hAnsi="Arial" w:cs="Arial"/>
                <w:color w:val="000000"/>
                <w:sz w:val="24"/>
                <w:szCs w:val="24"/>
              </w:rPr>
            </w:pPr>
            <w:proofErr w:type="spellStart"/>
            <w:r w:rsidRPr="009975C3">
              <w:rPr>
                <w:rFonts w:ascii="Arial" w:hAnsi="Arial" w:cs="Arial"/>
                <w:color w:val="000000"/>
                <w:sz w:val="24"/>
                <w:szCs w:val="24"/>
              </w:rPr>
              <w:t>IsOrganic</w:t>
            </w:r>
            <w:proofErr w:type="spellEnd"/>
          </w:p>
        </w:tc>
        <w:tc>
          <w:tcPr>
            <w:tcW w:w="5670" w:type="dxa"/>
          </w:tcPr>
          <w:p w14:paraId="73A114F0" w14:textId="4E8C2941" w:rsidR="006B7161" w:rsidRDefault="009975C3" w:rsidP="00C34D81">
            <w:pPr>
              <w:spacing w:line="360" w:lineRule="auto"/>
              <w:ind w:left="38"/>
              <w:rPr>
                <w:rFonts w:ascii="Arial" w:hAnsi="Arial" w:cs="Arial"/>
                <w:color w:val="000000"/>
                <w:sz w:val="24"/>
                <w:szCs w:val="24"/>
              </w:rPr>
            </w:pPr>
            <w:r>
              <w:rPr>
                <w:rFonts w:ascii="Arial" w:hAnsi="Arial" w:cs="Arial"/>
                <w:color w:val="000000"/>
                <w:sz w:val="24"/>
                <w:szCs w:val="24"/>
              </w:rPr>
              <w:t>Describe</w:t>
            </w:r>
            <w:r w:rsidR="005F3FDC">
              <w:rPr>
                <w:rFonts w:ascii="Arial" w:hAnsi="Arial" w:cs="Arial"/>
                <w:color w:val="000000"/>
                <w:sz w:val="24"/>
                <w:szCs w:val="24"/>
              </w:rPr>
              <w:t>s</w:t>
            </w:r>
            <w:r>
              <w:rPr>
                <w:rFonts w:ascii="Arial" w:hAnsi="Arial" w:cs="Arial"/>
                <w:color w:val="000000"/>
                <w:sz w:val="24"/>
                <w:szCs w:val="24"/>
              </w:rPr>
              <w:t xml:space="preserve"> if the product is organic or not</w:t>
            </w:r>
            <w:r w:rsidR="00C34D81">
              <w:rPr>
                <w:rFonts w:ascii="Arial" w:hAnsi="Arial" w:cs="Arial"/>
                <w:color w:val="000000"/>
                <w:sz w:val="24"/>
                <w:szCs w:val="24"/>
              </w:rPr>
              <w:t xml:space="preserve">, by </w:t>
            </w:r>
            <w:proofErr w:type="spellStart"/>
            <w:r w:rsidR="00C34D81">
              <w:rPr>
                <w:rFonts w:ascii="Arial" w:hAnsi="Arial" w:cs="Arial"/>
                <w:color w:val="000000"/>
                <w:sz w:val="24"/>
                <w:szCs w:val="24"/>
              </w:rPr>
              <w:t>boolean</w:t>
            </w:r>
            <w:proofErr w:type="spellEnd"/>
            <w:r w:rsidR="00C34D81">
              <w:rPr>
                <w:rFonts w:ascii="Arial" w:hAnsi="Arial" w:cs="Arial"/>
                <w:color w:val="000000"/>
                <w:sz w:val="24"/>
                <w:szCs w:val="24"/>
              </w:rPr>
              <w:t xml:space="preserve"> variable (</w:t>
            </w:r>
            <w:r w:rsidR="001A424B">
              <w:rPr>
                <w:rFonts w:ascii="Arial" w:hAnsi="Arial" w:cs="Arial"/>
                <w:color w:val="000000"/>
                <w:sz w:val="24"/>
                <w:szCs w:val="24"/>
              </w:rPr>
              <w:t xml:space="preserve">no = </w:t>
            </w:r>
            <w:r w:rsidR="00C34D81">
              <w:rPr>
                <w:rFonts w:ascii="Arial" w:hAnsi="Arial" w:cs="Arial"/>
                <w:color w:val="000000"/>
                <w:sz w:val="24"/>
                <w:szCs w:val="24"/>
              </w:rPr>
              <w:t>0/</w:t>
            </w:r>
            <w:r w:rsidR="001A424B">
              <w:rPr>
                <w:rFonts w:ascii="Arial" w:hAnsi="Arial" w:cs="Arial"/>
                <w:color w:val="000000"/>
                <w:sz w:val="24"/>
                <w:szCs w:val="24"/>
              </w:rPr>
              <w:t xml:space="preserve"> yes = </w:t>
            </w:r>
            <w:r w:rsidR="00C34D81">
              <w:rPr>
                <w:rFonts w:ascii="Arial" w:hAnsi="Arial" w:cs="Arial"/>
                <w:color w:val="000000"/>
                <w:sz w:val="24"/>
                <w:szCs w:val="24"/>
              </w:rPr>
              <w:t>1)</w:t>
            </w:r>
            <w:r>
              <w:rPr>
                <w:rFonts w:ascii="Arial" w:hAnsi="Arial" w:cs="Arial"/>
                <w:color w:val="000000"/>
                <w:sz w:val="24"/>
                <w:szCs w:val="24"/>
              </w:rPr>
              <w:t xml:space="preserve">. </w:t>
            </w:r>
          </w:p>
        </w:tc>
      </w:tr>
      <w:tr w:rsidR="006B7161" w14:paraId="3C896714" w14:textId="77777777" w:rsidTr="00AD524A">
        <w:tc>
          <w:tcPr>
            <w:tcW w:w="1985" w:type="dxa"/>
          </w:tcPr>
          <w:p w14:paraId="5F879732" w14:textId="414CB45B" w:rsidR="006B7161" w:rsidRDefault="009975C3" w:rsidP="006B7161">
            <w:pPr>
              <w:spacing w:line="360" w:lineRule="auto"/>
              <w:rPr>
                <w:rFonts w:ascii="Arial" w:hAnsi="Arial" w:cs="Arial"/>
                <w:color w:val="000000"/>
                <w:sz w:val="24"/>
                <w:szCs w:val="24"/>
              </w:rPr>
            </w:pPr>
            <w:r>
              <w:rPr>
                <w:rFonts w:ascii="Arial" w:hAnsi="Arial" w:cs="Arial"/>
                <w:color w:val="000000"/>
                <w:sz w:val="24"/>
                <w:szCs w:val="24"/>
              </w:rPr>
              <w:t>4</w:t>
            </w:r>
          </w:p>
        </w:tc>
        <w:tc>
          <w:tcPr>
            <w:tcW w:w="3260" w:type="dxa"/>
          </w:tcPr>
          <w:p w14:paraId="6FC05458" w14:textId="39B8EE28" w:rsidR="006B7161" w:rsidRDefault="00996037" w:rsidP="00F4071F">
            <w:pPr>
              <w:spacing w:line="360" w:lineRule="auto"/>
              <w:ind w:left="38"/>
              <w:rPr>
                <w:rFonts w:ascii="Arial" w:hAnsi="Arial" w:cs="Arial"/>
                <w:color w:val="000000"/>
                <w:sz w:val="24"/>
                <w:szCs w:val="24"/>
              </w:rPr>
            </w:pPr>
            <w:proofErr w:type="spellStart"/>
            <w:r>
              <w:rPr>
                <w:rFonts w:ascii="Arial" w:hAnsi="Arial" w:cs="Arial"/>
                <w:color w:val="000000"/>
                <w:sz w:val="24"/>
                <w:szCs w:val="24"/>
              </w:rPr>
              <w:t>order_HourGroup</w:t>
            </w:r>
            <w:proofErr w:type="spellEnd"/>
          </w:p>
        </w:tc>
        <w:tc>
          <w:tcPr>
            <w:tcW w:w="5670" w:type="dxa"/>
          </w:tcPr>
          <w:p w14:paraId="4070A57C" w14:textId="38EAC27F" w:rsidR="006B7161" w:rsidRDefault="00096299" w:rsidP="00F4071F">
            <w:pPr>
              <w:spacing w:line="360" w:lineRule="auto"/>
              <w:ind w:left="38"/>
              <w:rPr>
                <w:rFonts w:ascii="Arial" w:hAnsi="Arial" w:cs="Arial"/>
                <w:color w:val="000000"/>
                <w:sz w:val="24"/>
                <w:szCs w:val="24"/>
                <w:rtl/>
              </w:rPr>
            </w:pPr>
            <w:r>
              <w:rPr>
                <w:rFonts w:ascii="Arial" w:hAnsi="Arial" w:cs="Arial"/>
                <w:color w:val="000000"/>
                <w:sz w:val="24"/>
                <w:szCs w:val="24"/>
              </w:rPr>
              <w:t>Describe</w:t>
            </w:r>
            <w:r w:rsidR="005F3FDC">
              <w:rPr>
                <w:rFonts w:ascii="Arial" w:hAnsi="Arial" w:cs="Arial"/>
                <w:color w:val="000000"/>
                <w:sz w:val="24"/>
                <w:szCs w:val="24"/>
              </w:rPr>
              <w:t>s</w:t>
            </w:r>
            <w:r>
              <w:rPr>
                <w:rFonts w:ascii="Arial" w:hAnsi="Arial" w:cs="Arial"/>
                <w:color w:val="000000"/>
                <w:sz w:val="24"/>
                <w:szCs w:val="24"/>
              </w:rPr>
              <w:t xml:space="preserve"> the </w:t>
            </w:r>
            <w:proofErr w:type="spellStart"/>
            <w:r>
              <w:rPr>
                <w:rFonts w:ascii="Arial" w:hAnsi="Arial" w:cs="Arial"/>
                <w:color w:val="000000"/>
                <w:sz w:val="24"/>
                <w:szCs w:val="24"/>
              </w:rPr>
              <w:t>HourGroup</w:t>
            </w:r>
            <w:proofErr w:type="spellEnd"/>
            <w:r>
              <w:rPr>
                <w:rFonts w:ascii="Arial" w:hAnsi="Arial" w:cs="Arial"/>
                <w:color w:val="000000"/>
                <w:sz w:val="24"/>
                <w:szCs w:val="24"/>
              </w:rPr>
              <w:t xml:space="preserve"> </w:t>
            </w:r>
            <w:r w:rsidR="005C0340">
              <w:rPr>
                <w:rFonts w:ascii="Arial" w:hAnsi="Arial" w:cs="Arial"/>
                <w:color w:val="000000"/>
                <w:sz w:val="24"/>
                <w:szCs w:val="24"/>
              </w:rPr>
              <w:t xml:space="preserve">which </w:t>
            </w:r>
            <w:r>
              <w:rPr>
                <w:rFonts w:ascii="Arial" w:hAnsi="Arial" w:cs="Arial"/>
                <w:color w:val="000000"/>
                <w:sz w:val="24"/>
                <w:szCs w:val="24"/>
              </w:rPr>
              <w:t xml:space="preserve">the order had been </w:t>
            </w:r>
            <w:proofErr w:type="gramStart"/>
            <w:r>
              <w:rPr>
                <w:rFonts w:ascii="Arial" w:hAnsi="Arial" w:cs="Arial"/>
                <w:color w:val="000000"/>
                <w:sz w:val="24"/>
                <w:szCs w:val="24"/>
              </w:rPr>
              <w:t>made</w:t>
            </w:r>
            <w:r w:rsidR="006D3590">
              <w:rPr>
                <w:rFonts w:ascii="Arial" w:hAnsi="Arial" w:cs="Arial"/>
                <w:color w:val="000000"/>
                <w:sz w:val="24"/>
                <w:szCs w:val="24"/>
              </w:rPr>
              <w:t xml:space="preserve"> </w:t>
            </w:r>
            <w:r>
              <w:rPr>
                <w:rFonts w:ascii="Arial" w:hAnsi="Arial" w:cs="Arial"/>
                <w:color w:val="000000"/>
                <w:sz w:val="24"/>
                <w:szCs w:val="24"/>
              </w:rPr>
              <w:t>,after</w:t>
            </w:r>
            <w:proofErr w:type="gramEnd"/>
            <w:r>
              <w:rPr>
                <w:rFonts w:ascii="Arial" w:hAnsi="Arial" w:cs="Arial"/>
                <w:color w:val="000000"/>
                <w:sz w:val="24"/>
                <w:szCs w:val="24"/>
              </w:rPr>
              <w:t xml:space="preserve"> </w:t>
            </w:r>
            <w:r w:rsidR="005C0340" w:rsidRPr="005C0340">
              <w:rPr>
                <w:rFonts w:ascii="Arial" w:hAnsi="Arial" w:cs="Arial"/>
                <w:color w:val="000000"/>
                <w:sz w:val="24"/>
                <w:szCs w:val="24"/>
              </w:rPr>
              <w:t xml:space="preserve">dividing </w:t>
            </w:r>
            <w:r w:rsidR="00FC032A">
              <w:rPr>
                <w:rFonts w:ascii="Arial" w:hAnsi="Arial" w:cs="Arial"/>
                <w:color w:val="000000"/>
                <w:sz w:val="24"/>
                <w:szCs w:val="24"/>
              </w:rPr>
              <w:t xml:space="preserve">the hours </w:t>
            </w:r>
            <w:r w:rsidR="005C0340" w:rsidRPr="005C0340">
              <w:rPr>
                <w:rFonts w:ascii="Arial" w:hAnsi="Arial" w:cs="Arial"/>
                <w:color w:val="000000"/>
                <w:sz w:val="24"/>
                <w:szCs w:val="24"/>
              </w:rPr>
              <w:t>into 3 categories according to the number of orders made per hour.</w:t>
            </w:r>
          </w:p>
        </w:tc>
      </w:tr>
      <w:tr w:rsidR="006B7161" w14:paraId="04438F52" w14:textId="77777777" w:rsidTr="00AD524A">
        <w:tc>
          <w:tcPr>
            <w:tcW w:w="1985" w:type="dxa"/>
          </w:tcPr>
          <w:p w14:paraId="7E444CB8" w14:textId="36AFDCDA" w:rsidR="006B7161" w:rsidRDefault="009975C3" w:rsidP="006B7161">
            <w:pPr>
              <w:spacing w:line="360" w:lineRule="auto"/>
              <w:rPr>
                <w:rFonts w:ascii="Arial" w:hAnsi="Arial" w:cs="Arial"/>
                <w:color w:val="000000"/>
                <w:sz w:val="24"/>
                <w:szCs w:val="24"/>
              </w:rPr>
            </w:pPr>
            <w:r>
              <w:rPr>
                <w:rFonts w:ascii="Arial" w:hAnsi="Arial" w:cs="Arial"/>
                <w:color w:val="000000"/>
                <w:sz w:val="24"/>
                <w:szCs w:val="24"/>
              </w:rPr>
              <w:t>5</w:t>
            </w:r>
          </w:p>
        </w:tc>
        <w:tc>
          <w:tcPr>
            <w:tcW w:w="3260" w:type="dxa"/>
          </w:tcPr>
          <w:p w14:paraId="1D40229C" w14:textId="0B132A2D" w:rsidR="006B7161" w:rsidRDefault="003A0B95" w:rsidP="00F4071F">
            <w:pPr>
              <w:spacing w:line="360" w:lineRule="auto"/>
              <w:ind w:left="-104"/>
              <w:rPr>
                <w:rFonts w:ascii="Arial" w:hAnsi="Arial" w:cs="Arial"/>
                <w:color w:val="000000"/>
                <w:sz w:val="24"/>
                <w:szCs w:val="24"/>
              </w:rPr>
            </w:pPr>
            <w:proofErr w:type="spellStart"/>
            <w:r w:rsidRPr="003A0B95">
              <w:rPr>
                <w:rFonts w:ascii="Arial" w:hAnsi="Arial" w:cs="Arial"/>
                <w:color w:val="000000"/>
                <w:sz w:val="24"/>
                <w:szCs w:val="24"/>
              </w:rPr>
              <w:t>Percentage_amount_product</w:t>
            </w:r>
            <w:proofErr w:type="spellEnd"/>
          </w:p>
        </w:tc>
        <w:tc>
          <w:tcPr>
            <w:tcW w:w="5670" w:type="dxa"/>
          </w:tcPr>
          <w:p w14:paraId="407C8693" w14:textId="53B9EAFB" w:rsidR="006B7161" w:rsidRDefault="005C0340" w:rsidP="00F4071F">
            <w:pPr>
              <w:spacing w:line="360" w:lineRule="auto"/>
              <w:ind w:left="38"/>
              <w:rPr>
                <w:rFonts w:ascii="Arial" w:hAnsi="Arial" w:cs="Arial"/>
                <w:color w:val="000000"/>
                <w:sz w:val="24"/>
                <w:szCs w:val="24"/>
                <w:rtl/>
              </w:rPr>
            </w:pPr>
            <w:r>
              <w:rPr>
                <w:rFonts w:ascii="Arial" w:hAnsi="Arial" w:cs="Arial"/>
                <w:color w:val="000000"/>
                <w:sz w:val="24"/>
                <w:szCs w:val="24"/>
              </w:rPr>
              <w:t xml:space="preserve">Describe in </w:t>
            </w:r>
            <w:r w:rsidRPr="009975C3">
              <w:rPr>
                <w:rFonts w:ascii="Arial" w:hAnsi="Arial" w:cs="Arial"/>
                <w:color w:val="000000"/>
                <w:sz w:val="24"/>
                <w:szCs w:val="24"/>
              </w:rPr>
              <w:t>percentage</w:t>
            </w:r>
            <w:r w:rsidR="00131E5A">
              <w:rPr>
                <w:rFonts w:ascii="Arial" w:hAnsi="Arial" w:cs="Arial"/>
                <w:color w:val="000000"/>
                <w:sz w:val="24"/>
                <w:szCs w:val="24"/>
              </w:rPr>
              <w:t>s</w:t>
            </w:r>
            <w:r>
              <w:rPr>
                <w:rFonts w:ascii="Arial" w:hAnsi="Arial" w:cs="Arial"/>
                <w:color w:val="000000"/>
                <w:sz w:val="24"/>
                <w:szCs w:val="24"/>
              </w:rPr>
              <w:t xml:space="preserve"> the amount of products that </w:t>
            </w:r>
            <w:proofErr w:type="spellStart"/>
            <w:r>
              <w:rPr>
                <w:rFonts w:ascii="Arial" w:hAnsi="Arial" w:cs="Arial"/>
                <w:color w:val="000000"/>
                <w:sz w:val="24"/>
                <w:szCs w:val="24"/>
              </w:rPr>
              <w:t>user_id</w:t>
            </w:r>
            <w:proofErr w:type="spellEnd"/>
            <w:r>
              <w:rPr>
                <w:rFonts w:ascii="Arial" w:hAnsi="Arial" w:cs="Arial"/>
                <w:color w:val="000000"/>
                <w:sz w:val="24"/>
                <w:szCs w:val="24"/>
              </w:rPr>
              <w:t xml:space="preserve"> </w:t>
            </w:r>
            <w:r w:rsidR="00FC032A" w:rsidRPr="00FC032A">
              <w:rPr>
                <w:rFonts w:ascii="Arial" w:hAnsi="Arial" w:cs="Arial"/>
                <w:color w:val="000000"/>
                <w:sz w:val="24"/>
                <w:szCs w:val="24"/>
              </w:rPr>
              <w:t>purchase</w:t>
            </w:r>
            <w:r w:rsidR="00FC032A">
              <w:rPr>
                <w:rFonts w:ascii="Arial" w:hAnsi="Arial" w:cs="Arial"/>
                <w:color w:val="000000"/>
                <w:sz w:val="24"/>
                <w:szCs w:val="24"/>
              </w:rPr>
              <w:t>d p</w:t>
            </w:r>
            <w:bookmarkStart w:id="9" w:name="_GoBack"/>
            <w:bookmarkEnd w:id="9"/>
            <w:r w:rsidR="00FC032A">
              <w:rPr>
                <w:rFonts w:ascii="Arial" w:hAnsi="Arial" w:cs="Arial"/>
                <w:color w:val="000000"/>
                <w:sz w:val="24"/>
                <w:szCs w:val="24"/>
              </w:rPr>
              <w:t>er order divided to the maximum products purchased per order (</w:t>
            </w:r>
            <w:proofErr w:type="spellStart"/>
            <w:r w:rsidR="00FC032A">
              <w:rPr>
                <w:rFonts w:ascii="Arial" w:hAnsi="Arial" w:cs="Arial"/>
                <w:color w:val="000000"/>
                <w:sz w:val="24"/>
                <w:szCs w:val="24"/>
              </w:rPr>
              <w:t>i.e</w:t>
            </w:r>
            <w:proofErr w:type="spellEnd"/>
            <w:r w:rsidR="00FC032A">
              <w:rPr>
                <w:rFonts w:ascii="Arial" w:hAnsi="Arial" w:cs="Arial"/>
                <w:color w:val="000000"/>
                <w:sz w:val="24"/>
                <w:szCs w:val="24"/>
              </w:rPr>
              <w:t xml:space="preserve"> 16 products)</w:t>
            </w:r>
          </w:p>
        </w:tc>
      </w:tr>
      <w:tr w:rsidR="006B7161" w14:paraId="277F09B0" w14:textId="77777777" w:rsidTr="00AD524A">
        <w:tc>
          <w:tcPr>
            <w:tcW w:w="1985" w:type="dxa"/>
          </w:tcPr>
          <w:p w14:paraId="2EDDEF11" w14:textId="07876512" w:rsidR="006B7161" w:rsidRDefault="00FC032A" w:rsidP="006B7161">
            <w:pPr>
              <w:spacing w:line="360" w:lineRule="auto"/>
              <w:rPr>
                <w:rFonts w:ascii="Arial" w:hAnsi="Arial" w:cs="Arial"/>
                <w:color w:val="000000"/>
                <w:sz w:val="24"/>
                <w:szCs w:val="24"/>
              </w:rPr>
            </w:pPr>
            <w:r>
              <w:rPr>
                <w:rFonts w:ascii="Arial" w:hAnsi="Arial" w:cs="Arial"/>
                <w:color w:val="000000"/>
                <w:sz w:val="24"/>
                <w:szCs w:val="24"/>
              </w:rPr>
              <w:t>6</w:t>
            </w:r>
          </w:p>
        </w:tc>
        <w:tc>
          <w:tcPr>
            <w:tcW w:w="3260" w:type="dxa"/>
          </w:tcPr>
          <w:p w14:paraId="13293472" w14:textId="3F4E8A33" w:rsidR="006B7161" w:rsidRPr="00983763" w:rsidRDefault="00F4071F" w:rsidP="00F4071F">
            <w:pPr>
              <w:spacing w:line="360" w:lineRule="auto"/>
              <w:ind w:left="0"/>
              <w:rPr>
                <w:rFonts w:ascii="Arial" w:hAnsi="Arial" w:cs="Arial"/>
                <w:color w:val="000000"/>
                <w:sz w:val="24"/>
                <w:szCs w:val="24"/>
                <w:highlight w:val="yellow"/>
              </w:rPr>
            </w:pPr>
            <w:proofErr w:type="spellStart"/>
            <w:r w:rsidRPr="00783D13">
              <w:rPr>
                <w:rFonts w:asciiTheme="minorBidi" w:hAnsiTheme="minorBidi"/>
                <w:color w:val="000000"/>
                <w:sz w:val="24"/>
                <w:szCs w:val="24"/>
                <w:shd w:val="clear" w:color="auto" w:fill="FFFFFF"/>
              </w:rPr>
              <w:t>days_previous_Group</w:t>
            </w:r>
            <w:proofErr w:type="spellEnd"/>
          </w:p>
        </w:tc>
        <w:tc>
          <w:tcPr>
            <w:tcW w:w="5670" w:type="dxa"/>
          </w:tcPr>
          <w:p w14:paraId="2ECDC804" w14:textId="471BA2EF" w:rsidR="006B7161" w:rsidRDefault="00F4071F" w:rsidP="00F4071F">
            <w:pPr>
              <w:spacing w:line="360" w:lineRule="auto"/>
              <w:ind w:left="38"/>
              <w:rPr>
                <w:rFonts w:ascii="Arial" w:hAnsi="Arial" w:cs="Arial"/>
                <w:color w:val="000000"/>
                <w:sz w:val="24"/>
                <w:szCs w:val="24"/>
              </w:rPr>
            </w:pPr>
            <w:r>
              <w:rPr>
                <w:rFonts w:ascii="Arial" w:hAnsi="Arial" w:cs="Arial"/>
                <w:color w:val="000000"/>
                <w:sz w:val="24"/>
                <w:szCs w:val="24"/>
              </w:rPr>
              <w:t>Describe the column "</w:t>
            </w:r>
            <w:proofErr w:type="spellStart"/>
            <w:r>
              <w:rPr>
                <w:rFonts w:ascii="Arial" w:hAnsi="Arial" w:cs="Arial"/>
                <w:color w:val="000000"/>
                <w:sz w:val="24"/>
                <w:szCs w:val="24"/>
              </w:rPr>
              <w:t>days_since_prior_order</w:t>
            </w:r>
            <w:proofErr w:type="spellEnd"/>
            <w:r>
              <w:rPr>
                <w:rFonts w:ascii="Arial" w:hAnsi="Arial" w:cs="Arial"/>
                <w:color w:val="000000"/>
                <w:sz w:val="24"/>
                <w:szCs w:val="24"/>
              </w:rPr>
              <w:t xml:space="preserve">", by using the function </w:t>
            </w:r>
            <w:r>
              <w:t>"</w:t>
            </w:r>
            <w:proofErr w:type="spellStart"/>
            <w:r w:rsidRPr="005E20BF">
              <w:rPr>
                <w:rFonts w:ascii="Arial" w:hAnsi="Arial" w:cs="Arial"/>
                <w:color w:val="000000"/>
                <w:sz w:val="24"/>
                <w:szCs w:val="24"/>
              </w:rPr>
              <w:t>HGroups_days</w:t>
            </w:r>
            <w:proofErr w:type="spellEnd"/>
            <w:r w:rsidR="000E0651">
              <w:rPr>
                <w:rFonts w:ascii="Arial" w:hAnsi="Arial" w:cs="Arial"/>
                <w:color w:val="000000"/>
                <w:sz w:val="24"/>
                <w:szCs w:val="24"/>
              </w:rPr>
              <w:t>",</w:t>
            </w:r>
            <w:r>
              <w:rPr>
                <w:rFonts w:ascii="Arial" w:hAnsi="Arial" w:cs="Arial"/>
                <w:color w:val="000000"/>
                <w:sz w:val="24"/>
                <w:szCs w:val="24"/>
              </w:rPr>
              <w:t xml:space="preserve"> which represent how much time passed from the last order, by </w:t>
            </w:r>
            <w:r w:rsidRPr="005C0340">
              <w:rPr>
                <w:rFonts w:ascii="Arial" w:hAnsi="Arial" w:cs="Arial"/>
                <w:color w:val="000000"/>
                <w:sz w:val="24"/>
                <w:szCs w:val="24"/>
              </w:rPr>
              <w:t xml:space="preserve">dividing </w:t>
            </w:r>
            <w:r>
              <w:rPr>
                <w:rFonts w:ascii="Arial" w:hAnsi="Arial" w:cs="Arial"/>
                <w:color w:val="000000"/>
                <w:sz w:val="24"/>
                <w:szCs w:val="24"/>
              </w:rPr>
              <w:t xml:space="preserve">the time that pass between one order to another per </w:t>
            </w:r>
            <w:proofErr w:type="spellStart"/>
            <w:r>
              <w:rPr>
                <w:rFonts w:ascii="Arial" w:hAnsi="Arial" w:cs="Arial"/>
                <w:color w:val="000000"/>
                <w:sz w:val="24"/>
                <w:szCs w:val="24"/>
              </w:rPr>
              <w:t>user_id</w:t>
            </w:r>
            <w:proofErr w:type="spellEnd"/>
            <w:r>
              <w:rPr>
                <w:rFonts w:ascii="Arial" w:hAnsi="Arial" w:cs="Arial"/>
                <w:color w:val="000000"/>
                <w:sz w:val="24"/>
                <w:szCs w:val="24"/>
              </w:rPr>
              <w:t xml:space="preserve"> </w:t>
            </w:r>
            <w:r w:rsidRPr="005C0340">
              <w:rPr>
                <w:rFonts w:ascii="Arial" w:hAnsi="Arial" w:cs="Arial"/>
                <w:color w:val="000000"/>
                <w:sz w:val="24"/>
                <w:szCs w:val="24"/>
              </w:rPr>
              <w:t xml:space="preserve">into </w:t>
            </w:r>
            <w:r>
              <w:rPr>
                <w:rFonts w:ascii="Arial" w:hAnsi="Arial" w:cs="Arial"/>
                <w:color w:val="000000"/>
                <w:sz w:val="24"/>
                <w:szCs w:val="24"/>
              </w:rPr>
              <w:t>4 categories (1 = first week, etc.)</w:t>
            </w:r>
            <w:r w:rsidRPr="005C0340">
              <w:rPr>
                <w:rFonts w:ascii="Arial" w:hAnsi="Arial" w:cs="Arial"/>
                <w:color w:val="000000"/>
                <w:sz w:val="24"/>
                <w:szCs w:val="24"/>
              </w:rPr>
              <w:t>.</w:t>
            </w:r>
          </w:p>
        </w:tc>
      </w:tr>
    </w:tbl>
    <w:p w14:paraId="4C3F2F3D" w14:textId="044634F3" w:rsidR="00F4071F" w:rsidRPr="00F4071F" w:rsidRDefault="00F4071F" w:rsidP="00590DB3">
      <w:pPr>
        <w:spacing w:line="360" w:lineRule="auto"/>
        <w:ind w:left="0"/>
        <w:rPr>
          <w:rFonts w:asciiTheme="minorBidi" w:hAnsiTheme="minorBidi"/>
          <w:b/>
          <w:bCs/>
          <w:color w:val="000000"/>
          <w:sz w:val="28"/>
          <w:szCs w:val="28"/>
        </w:rPr>
      </w:pPr>
      <w:r>
        <w:rPr>
          <w:rFonts w:asciiTheme="minorBidi" w:hAnsiTheme="minorBidi"/>
          <w:b/>
          <w:bCs/>
          <w:color w:val="000000"/>
          <w:sz w:val="28"/>
          <w:szCs w:val="28"/>
        </w:rPr>
        <w:lastRenderedPageBreak/>
        <w:t>2.</w:t>
      </w:r>
      <w:r w:rsidR="00590DB3">
        <w:rPr>
          <w:rFonts w:asciiTheme="minorBidi" w:hAnsiTheme="minorBidi"/>
          <w:b/>
          <w:bCs/>
          <w:color w:val="000000"/>
          <w:sz w:val="28"/>
          <w:szCs w:val="28"/>
        </w:rPr>
        <w:t>4</w:t>
      </w:r>
      <w:r w:rsidRPr="00F4071F">
        <w:rPr>
          <w:rFonts w:asciiTheme="minorBidi" w:hAnsiTheme="minorBidi"/>
          <w:b/>
          <w:bCs/>
          <w:color w:val="000000"/>
          <w:sz w:val="28"/>
          <w:szCs w:val="28"/>
        </w:rPr>
        <w:t xml:space="preserve"> </w:t>
      </w:r>
      <w:r w:rsidRPr="00F4071F">
        <w:rPr>
          <w:rFonts w:asciiTheme="minorBidi" w:hAnsiTheme="minorBidi"/>
          <w:b/>
          <w:bCs/>
          <w:sz w:val="28"/>
          <w:szCs w:val="28"/>
        </w:rPr>
        <w:t>Missing values</w:t>
      </w:r>
    </w:p>
    <w:p w14:paraId="58B78A9E" w14:textId="5242041F" w:rsidR="007C2178" w:rsidRPr="007C2178" w:rsidRDefault="000B67A1" w:rsidP="00762E26">
      <w:pPr>
        <w:spacing w:line="360" w:lineRule="auto"/>
        <w:ind w:left="0"/>
        <w:rPr>
          <w:rFonts w:asciiTheme="minorBidi" w:hAnsiTheme="minorBidi"/>
          <w:color w:val="000000"/>
          <w:sz w:val="24"/>
          <w:szCs w:val="24"/>
        </w:rPr>
      </w:pPr>
      <w:r>
        <w:rPr>
          <w:noProof/>
        </w:rPr>
        <w:drawing>
          <wp:anchor distT="0" distB="0" distL="114300" distR="114300" simplePos="0" relativeHeight="251659264" behindDoc="0" locked="0" layoutInCell="1" allowOverlap="1" wp14:anchorId="583B61C6" wp14:editId="7B341467">
            <wp:simplePos x="0" y="0"/>
            <wp:positionH relativeFrom="margin">
              <wp:posOffset>3491230</wp:posOffset>
            </wp:positionH>
            <wp:positionV relativeFrom="paragraph">
              <wp:posOffset>9525</wp:posOffset>
            </wp:positionV>
            <wp:extent cx="1724025" cy="1790065"/>
            <wp:effectExtent l="0" t="0" r="9525" b="635"/>
            <wp:wrapThrough wrapText="bothSides">
              <wp:wrapPolygon edited="0">
                <wp:start x="0" y="0"/>
                <wp:lineTo x="0" y="21378"/>
                <wp:lineTo x="21481" y="21378"/>
                <wp:lineTo x="21481"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6356" t="41300" r="61649" b="18079"/>
                    <a:stretch/>
                  </pic:blipFill>
                  <pic:spPr bwMode="auto">
                    <a:xfrm>
                      <a:off x="0" y="0"/>
                      <a:ext cx="1724025" cy="1790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363" w:rsidRPr="00CC1363">
        <w:rPr>
          <w:rFonts w:ascii="Arial" w:hAnsi="Arial" w:cs="Arial"/>
          <w:color w:val="000000"/>
          <w:sz w:val="24"/>
          <w:szCs w:val="24"/>
        </w:rPr>
        <w:t>In order to identify the missing values, we use the command "</w:t>
      </w:r>
      <w:r w:rsidR="00D65BC4" w:rsidRPr="00D65BC4">
        <w:rPr>
          <w:rFonts w:ascii="Arial" w:hAnsi="Arial" w:cs="Arial"/>
          <w:color w:val="000000"/>
          <w:sz w:val="24"/>
          <w:szCs w:val="24"/>
        </w:rPr>
        <w:t>.</w:t>
      </w:r>
      <w:proofErr w:type="spellStart"/>
      <w:r w:rsidR="00D65BC4" w:rsidRPr="00D65BC4">
        <w:rPr>
          <w:rFonts w:ascii="Arial" w:hAnsi="Arial" w:cs="Arial"/>
          <w:color w:val="000000"/>
          <w:sz w:val="24"/>
          <w:szCs w:val="24"/>
        </w:rPr>
        <w:t>isna</w:t>
      </w:r>
      <w:proofErr w:type="spellEnd"/>
      <w:r w:rsidR="00D65BC4" w:rsidRPr="00D65BC4">
        <w:rPr>
          <w:rFonts w:ascii="Arial" w:hAnsi="Arial" w:cs="Arial"/>
          <w:color w:val="000000"/>
          <w:sz w:val="24"/>
          <w:szCs w:val="24"/>
        </w:rPr>
        <w:t>().sum()</w:t>
      </w:r>
      <w:r w:rsidR="00CC1363" w:rsidRPr="00CC1363">
        <w:rPr>
          <w:rFonts w:ascii="Arial" w:hAnsi="Arial" w:cs="Arial"/>
          <w:color w:val="000000"/>
          <w:sz w:val="24"/>
          <w:szCs w:val="24"/>
        </w:rPr>
        <w:t xml:space="preserve">", and we noted that all the missing values, are in the column </w:t>
      </w:r>
      <w:r w:rsidR="00CC1363" w:rsidRPr="00CC1363">
        <w:rPr>
          <w:rFonts w:asciiTheme="minorBidi" w:hAnsiTheme="minorBidi"/>
          <w:color w:val="000000"/>
          <w:sz w:val="24"/>
          <w:szCs w:val="24"/>
        </w:rPr>
        <w:t>'</w:t>
      </w:r>
      <w:proofErr w:type="spellStart"/>
      <w:r w:rsidR="00CC1363" w:rsidRPr="00CC1363">
        <w:rPr>
          <w:rFonts w:asciiTheme="minorBidi" w:hAnsiTheme="minorBidi"/>
          <w:color w:val="000000"/>
          <w:sz w:val="24"/>
          <w:szCs w:val="24"/>
        </w:rPr>
        <w:t>days_since_prior_order</w:t>
      </w:r>
      <w:proofErr w:type="spellEnd"/>
      <w:r w:rsidR="00CC1363" w:rsidRPr="00CC1363">
        <w:rPr>
          <w:rFonts w:asciiTheme="minorBidi" w:hAnsiTheme="minorBidi"/>
          <w:color w:val="000000"/>
          <w:sz w:val="24"/>
          <w:szCs w:val="24"/>
        </w:rPr>
        <w:t>'</w:t>
      </w:r>
      <w:r w:rsidR="00CC1363">
        <w:rPr>
          <w:rFonts w:asciiTheme="minorBidi" w:hAnsiTheme="minorBidi"/>
          <w:color w:val="000000"/>
          <w:sz w:val="24"/>
          <w:szCs w:val="24"/>
        </w:rPr>
        <w:t>, a</w:t>
      </w:r>
      <w:r w:rsidR="00CC1363" w:rsidRPr="00CC1363">
        <w:rPr>
          <w:rFonts w:asciiTheme="minorBidi" w:hAnsiTheme="minorBidi"/>
          <w:color w:val="000000"/>
          <w:sz w:val="24"/>
          <w:szCs w:val="24"/>
        </w:rPr>
        <w:t>nd therefore also in the column</w:t>
      </w:r>
      <w:r w:rsidR="00CC1363">
        <w:rPr>
          <w:rFonts w:asciiTheme="minorBidi" w:hAnsiTheme="minorBidi"/>
          <w:color w:val="000000"/>
          <w:sz w:val="24"/>
          <w:szCs w:val="24"/>
        </w:rPr>
        <w:t xml:space="preserve"> </w:t>
      </w:r>
      <w:r w:rsidR="00CC1363">
        <w:rPr>
          <w:rFonts w:asciiTheme="minorBidi" w:hAnsiTheme="minorBidi"/>
          <w:color w:val="000000"/>
          <w:sz w:val="24"/>
          <w:szCs w:val="24"/>
          <w:shd w:val="clear" w:color="auto" w:fill="FFFFFF"/>
        </w:rPr>
        <w:t>'</w:t>
      </w:r>
      <w:proofErr w:type="spellStart"/>
      <w:r w:rsidR="00CC1363" w:rsidRPr="00783D13">
        <w:rPr>
          <w:rFonts w:asciiTheme="minorBidi" w:hAnsiTheme="minorBidi"/>
          <w:color w:val="000000"/>
          <w:sz w:val="24"/>
          <w:szCs w:val="24"/>
          <w:shd w:val="clear" w:color="auto" w:fill="FFFFFF"/>
        </w:rPr>
        <w:t>days_previous_Group</w:t>
      </w:r>
      <w:proofErr w:type="spellEnd"/>
      <w:r w:rsidR="00CC1363">
        <w:rPr>
          <w:rFonts w:asciiTheme="minorBidi" w:hAnsiTheme="minorBidi"/>
          <w:color w:val="000000"/>
          <w:sz w:val="24"/>
          <w:szCs w:val="24"/>
          <w:shd w:val="clear" w:color="auto" w:fill="FFFFFF"/>
        </w:rPr>
        <w:t>'</w:t>
      </w:r>
      <w:r w:rsidR="00CC1363">
        <w:rPr>
          <w:rFonts w:asciiTheme="minorBidi" w:hAnsiTheme="minorBidi"/>
          <w:color w:val="000000"/>
          <w:sz w:val="24"/>
          <w:szCs w:val="24"/>
        </w:rPr>
        <w:t>, b</w:t>
      </w:r>
      <w:r w:rsidR="00CC1363" w:rsidRPr="00CC1363">
        <w:rPr>
          <w:rFonts w:asciiTheme="minorBidi" w:hAnsiTheme="minorBidi"/>
          <w:color w:val="000000"/>
          <w:sz w:val="24"/>
          <w:szCs w:val="24"/>
        </w:rPr>
        <w:t>ecause it is derived from the same original column that contains the missing values</w:t>
      </w:r>
      <w:r w:rsidR="00CC1363">
        <w:rPr>
          <w:rFonts w:asciiTheme="minorBidi" w:hAnsiTheme="minorBidi"/>
          <w:color w:val="000000"/>
          <w:sz w:val="24"/>
          <w:szCs w:val="24"/>
        </w:rPr>
        <w:t>, a</w:t>
      </w:r>
      <w:r w:rsidR="00CC1363" w:rsidRPr="00CC1363">
        <w:rPr>
          <w:rFonts w:asciiTheme="minorBidi" w:hAnsiTheme="minorBidi"/>
          <w:color w:val="000000"/>
          <w:sz w:val="24"/>
          <w:szCs w:val="24"/>
        </w:rPr>
        <w:t>s mentioned above</w:t>
      </w:r>
      <w:r w:rsidR="00CC1363">
        <w:rPr>
          <w:rFonts w:asciiTheme="minorBidi" w:hAnsiTheme="minorBidi"/>
          <w:color w:val="000000"/>
          <w:sz w:val="24"/>
          <w:szCs w:val="24"/>
        </w:rPr>
        <w:t>.</w:t>
      </w:r>
      <w:r w:rsidR="00CC1363">
        <w:rPr>
          <w:rFonts w:asciiTheme="minorBidi" w:hAnsiTheme="minorBidi"/>
          <w:color w:val="000000"/>
          <w:sz w:val="24"/>
          <w:szCs w:val="24"/>
        </w:rPr>
        <w:br/>
      </w:r>
      <w:r w:rsidR="007C2178" w:rsidRPr="007C2178">
        <w:rPr>
          <w:rFonts w:asciiTheme="minorBidi" w:hAnsiTheme="minorBidi"/>
          <w:color w:val="000000"/>
          <w:sz w:val="24"/>
          <w:szCs w:val="24"/>
        </w:rPr>
        <w:t>It can be concluded that for those customers</w:t>
      </w:r>
      <w:r w:rsidR="00045618">
        <w:rPr>
          <w:rFonts w:asciiTheme="minorBidi" w:hAnsiTheme="minorBidi"/>
          <w:color w:val="000000"/>
          <w:sz w:val="24"/>
          <w:szCs w:val="24"/>
        </w:rPr>
        <w:t>,</w:t>
      </w:r>
      <w:r w:rsidR="007C2178" w:rsidRPr="007C2178">
        <w:rPr>
          <w:rFonts w:asciiTheme="minorBidi" w:hAnsiTheme="minorBidi"/>
          <w:color w:val="000000"/>
          <w:sz w:val="24"/>
          <w:szCs w:val="24"/>
        </w:rPr>
        <w:t xml:space="preserve"> who have not previously purchased</w:t>
      </w:r>
      <w:r w:rsidR="00045618">
        <w:rPr>
          <w:rFonts w:asciiTheme="minorBidi" w:hAnsiTheme="minorBidi"/>
          <w:color w:val="000000"/>
          <w:sz w:val="24"/>
          <w:szCs w:val="24"/>
        </w:rPr>
        <w:t xml:space="preserve"> in '</w:t>
      </w:r>
      <w:proofErr w:type="spellStart"/>
      <w:r w:rsidR="00045618">
        <w:rPr>
          <w:rFonts w:asciiTheme="minorBidi" w:hAnsiTheme="minorBidi"/>
          <w:color w:val="000000"/>
          <w:sz w:val="24"/>
          <w:szCs w:val="24"/>
        </w:rPr>
        <w:t>Instacart</w:t>
      </w:r>
      <w:proofErr w:type="spellEnd"/>
      <w:r w:rsidR="00045618">
        <w:rPr>
          <w:rFonts w:asciiTheme="minorBidi" w:hAnsiTheme="minorBidi"/>
          <w:color w:val="000000"/>
          <w:sz w:val="24"/>
          <w:szCs w:val="24"/>
        </w:rPr>
        <w:t>'</w:t>
      </w:r>
      <w:r w:rsidR="007C2178" w:rsidRPr="007C2178">
        <w:rPr>
          <w:rFonts w:asciiTheme="minorBidi" w:hAnsiTheme="minorBidi"/>
          <w:color w:val="000000"/>
          <w:sz w:val="24"/>
          <w:szCs w:val="24"/>
        </w:rPr>
        <w:t xml:space="preserve">, there </w:t>
      </w:r>
      <w:r w:rsidR="00045618">
        <w:rPr>
          <w:rFonts w:asciiTheme="minorBidi" w:hAnsiTheme="minorBidi"/>
          <w:color w:val="000000"/>
          <w:sz w:val="24"/>
          <w:szCs w:val="24"/>
        </w:rPr>
        <w:t>are</w:t>
      </w:r>
      <w:r w:rsidR="007C2178" w:rsidRPr="007C2178">
        <w:rPr>
          <w:rFonts w:asciiTheme="minorBidi" w:hAnsiTheme="minorBidi"/>
          <w:color w:val="000000"/>
          <w:sz w:val="24"/>
          <w:szCs w:val="24"/>
        </w:rPr>
        <w:t xml:space="preserve"> missing value</w:t>
      </w:r>
      <w:r w:rsidR="00045618">
        <w:rPr>
          <w:rFonts w:asciiTheme="minorBidi" w:hAnsiTheme="minorBidi"/>
          <w:color w:val="000000"/>
          <w:sz w:val="24"/>
          <w:szCs w:val="24"/>
        </w:rPr>
        <w:t>s</w:t>
      </w:r>
      <w:r w:rsidR="007C2178" w:rsidRPr="007C2178">
        <w:rPr>
          <w:rFonts w:asciiTheme="minorBidi" w:hAnsiTheme="minorBidi"/>
          <w:color w:val="000000"/>
          <w:sz w:val="24"/>
          <w:szCs w:val="24"/>
        </w:rPr>
        <w:t xml:space="preserve"> in </w:t>
      </w:r>
      <w:r w:rsidR="00045618">
        <w:rPr>
          <w:rFonts w:asciiTheme="minorBidi" w:hAnsiTheme="minorBidi"/>
          <w:color w:val="000000"/>
          <w:sz w:val="24"/>
          <w:szCs w:val="24"/>
        </w:rPr>
        <w:t>the</w:t>
      </w:r>
      <w:r w:rsidR="007C2178" w:rsidRPr="007C2178">
        <w:rPr>
          <w:rFonts w:asciiTheme="minorBidi" w:hAnsiTheme="minorBidi"/>
          <w:color w:val="000000"/>
          <w:sz w:val="24"/>
          <w:szCs w:val="24"/>
        </w:rPr>
        <w:t xml:space="preserve"> column</w:t>
      </w:r>
      <w:r w:rsidR="00045618">
        <w:rPr>
          <w:rFonts w:asciiTheme="minorBidi" w:hAnsiTheme="minorBidi"/>
          <w:color w:val="000000"/>
          <w:sz w:val="24"/>
          <w:szCs w:val="24"/>
        </w:rPr>
        <w:t xml:space="preserve">s </w:t>
      </w:r>
      <w:r w:rsidR="00045618" w:rsidRPr="00CC1363">
        <w:rPr>
          <w:rFonts w:asciiTheme="minorBidi" w:hAnsiTheme="minorBidi"/>
          <w:color w:val="000000"/>
          <w:sz w:val="24"/>
          <w:szCs w:val="24"/>
        </w:rPr>
        <w:t>'</w:t>
      </w:r>
      <w:proofErr w:type="spellStart"/>
      <w:r w:rsidR="00045618" w:rsidRPr="00CC1363">
        <w:rPr>
          <w:rFonts w:asciiTheme="minorBidi" w:hAnsiTheme="minorBidi"/>
          <w:color w:val="000000"/>
          <w:sz w:val="24"/>
          <w:szCs w:val="24"/>
        </w:rPr>
        <w:t>days_since_prior_order</w:t>
      </w:r>
      <w:proofErr w:type="spellEnd"/>
      <w:r w:rsidR="00045618" w:rsidRPr="00CC1363">
        <w:rPr>
          <w:rFonts w:asciiTheme="minorBidi" w:hAnsiTheme="minorBidi"/>
          <w:color w:val="000000"/>
          <w:sz w:val="24"/>
          <w:szCs w:val="24"/>
        </w:rPr>
        <w:t>'</w:t>
      </w:r>
      <w:r w:rsidR="00045618">
        <w:rPr>
          <w:rFonts w:asciiTheme="minorBidi" w:hAnsiTheme="minorBidi"/>
          <w:color w:val="000000"/>
          <w:sz w:val="24"/>
          <w:szCs w:val="24"/>
        </w:rPr>
        <w:t xml:space="preserve"> and </w:t>
      </w:r>
      <w:r w:rsidR="00045618">
        <w:rPr>
          <w:rFonts w:asciiTheme="minorBidi" w:hAnsiTheme="minorBidi"/>
          <w:color w:val="000000"/>
          <w:sz w:val="24"/>
          <w:szCs w:val="24"/>
          <w:shd w:val="clear" w:color="auto" w:fill="FFFFFF"/>
        </w:rPr>
        <w:t>'</w:t>
      </w:r>
      <w:proofErr w:type="spellStart"/>
      <w:r w:rsidR="00045618" w:rsidRPr="00783D13">
        <w:rPr>
          <w:rFonts w:asciiTheme="minorBidi" w:hAnsiTheme="minorBidi"/>
          <w:color w:val="000000"/>
          <w:sz w:val="24"/>
          <w:szCs w:val="24"/>
          <w:shd w:val="clear" w:color="auto" w:fill="FFFFFF"/>
        </w:rPr>
        <w:t>days_previous_Group</w:t>
      </w:r>
      <w:proofErr w:type="spellEnd"/>
      <w:r w:rsidR="00045618">
        <w:rPr>
          <w:rFonts w:asciiTheme="minorBidi" w:hAnsiTheme="minorBidi"/>
          <w:color w:val="000000"/>
          <w:sz w:val="24"/>
          <w:szCs w:val="24"/>
          <w:shd w:val="clear" w:color="auto" w:fill="FFFFFF"/>
        </w:rPr>
        <w:t>'</w:t>
      </w:r>
      <w:r w:rsidR="00D26B3D">
        <w:rPr>
          <w:rFonts w:asciiTheme="minorBidi" w:hAnsiTheme="minorBidi"/>
          <w:color w:val="000000"/>
          <w:sz w:val="24"/>
          <w:szCs w:val="24"/>
        </w:rPr>
        <w:t>.</w:t>
      </w:r>
      <w:r w:rsidR="007C2178" w:rsidRPr="007C2178">
        <w:rPr>
          <w:rFonts w:asciiTheme="minorBidi" w:hAnsiTheme="minorBidi"/>
          <w:color w:val="000000"/>
          <w:sz w:val="24"/>
          <w:szCs w:val="24"/>
        </w:rPr>
        <w:t xml:space="preserve"> Because </w:t>
      </w:r>
      <w:r w:rsidR="00D26B3D">
        <w:rPr>
          <w:rFonts w:asciiTheme="minorBidi" w:hAnsiTheme="minorBidi"/>
          <w:color w:val="000000"/>
          <w:sz w:val="24"/>
          <w:szCs w:val="24"/>
        </w:rPr>
        <w:t xml:space="preserve">the value "0"' did not appear in those column, instead </w:t>
      </w:r>
      <w:r w:rsidR="00941219">
        <w:rPr>
          <w:rFonts w:asciiTheme="minorBidi" w:hAnsiTheme="minorBidi"/>
          <w:color w:val="000000"/>
          <w:sz w:val="24"/>
          <w:szCs w:val="24"/>
        </w:rPr>
        <w:t>it is</w:t>
      </w:r>
      <w:r w:rsidR="00D26B3D">
        <w:rPr>
          <w:rFonts w:asciiTheme="minorBidi" w:hAnsiTheme="minorBidi"/>
          <w:color w:val="000000"/>
          <w:sz w:val="24"/>
          <w:szCs w:val="24"/>
        </w:rPr>
        <w:t xml:space="preserve"> wrote</w:t>
      </w:r>
      <w:r w:rsidR="007C2178" w:rsidRPr="007C2178">
        <w:rPr>
          <w:rFonts w:asciiTheme="minorBidi" w:hAnsiTheme="minorBidi"/>
          <w:color w:val="000000"/>
          <w:sz w:val="24"/>
          <w:szCs w:val="24"/>
        </w:rPr>
        <w:t xml:space="preserve"> </w:t>
      </w:r>
      <w:r w:rsidR="00D26B3D">
        <w:rPr>
          <w:rFonts w:asciiTheme="minorBidi" w:hAnsiTheme="minorBidi"/>
          <w:color w:val="000000"/>
          <w:sz w:val="24"/>
          <w:szCs w:val="24"/>
        </w:rPr>
        <w:t>"</w:t>
      </w:r>
      <w:proofErr w:type="spellStart"/>
      <w:r w:rsidR="00D26B3D">
        <w:rPr>
          <w:rFonts w:asciiTheme="minorBidi" w:hAnsiTheme="minorBidi"/>
          <w:color w:val="000000"/>
          <w:sz w:val="24"/>
          <w:szCs w:val="24"/>
        </w:rPr>
        <w:t>Na</w:t>
      </w:r>
      <w:r w:rsidR="007C2178" w:rsidRPr="007C2178">
        <w:rPr>
          <w:rFonts w:asciiTheme="minorBidi" w:hAnsiTheme="minorBidi"/>
          <w:color w:val="000000"/>
          <w:sz w:val="24"/>
          <w:szCs w:val="24"/>
        </w:rPr>
        <w:t>N</w:t>
      </w:r>
      <w:proofErr w:type="spellEnd"/>
      <w:r w:rsidR="00D26B3D">
        <w:rPr>
          <w:rFonts w:asciiTheme="minorBidi" w:hAnsiTheme="minorBidi"/>
          <w:color w:val="000000"/>
          <w:sz w:val="24"/>
          <w:szCs w:val="24"/>
        </w:rPr>
        <w:t>"</w:t>
      </w:r>
      <w:r w:rsidR="00E41A62">
        <w:rPr>
          <w:rFonts w:asciiTheme="minorBidi" w:hAnsiTheme="minorBidi"/>
          <w:color w:val="000000"/>
          <w:sz w:val="24"/>
          <w:szCs w:val="24"/>
        </w:rPr>
        <w:t>/"None"</w:t>
      </w:r>
      <w:r w:rsidR="007C2178" w:rsidRPr="007C2178">
        <w:rPr>
          <w:rFonts w:asciiTheme="minorBidi" w:hAnsiTheme="minorBidi"/>
          <w:color w:val="000000"/>
          <w:sz w:val="24"/>
          <w:szCs w:val="24"/>
        </w:rPr>
        <w:t>. Th</w:t>
      </w:r>
      <w:r w:rsidR="00762E26">
        <w:rPr>
          <w:rFonts w:asciiTheme="minorBidi" w:hAnsiTheme="minorBidi"/>
          <w:color w:val="000000"/>
          <w:sz w:val="24"/>
          <w:szCs w:val="24"/>
        </w:rPr>
        <w:t>e meaning</w:t>
      </w:r>
      <w:r w:rsidR="007C2178" w:rsidRPr="007C2178">
        <w:rPr>
          <w:rFonts w:asciiTheme="minorBidi" w:hAnsiTheme="minorBidi"/>
          <w:color w:val="000000"/>
          <w:sz w:val="24"/>
          <w:szCs w:val="24"/>
        </w:rPr>
        <w:t xml:space="preserve"> </w:t>
      </w:r>
      <w:r w:rsidR="006A6265">
        <w:rPr>
          <w:rFonts w:asciiTheme="minorBidi" w:hAnsiTheme="minorBidi"/>
          <w:color w:val="000000"/>
          <w:sz w:val="24"/>
          <w:szCs w:val="24"/>
        </w:rPr>
        <w:t>are</w:t>
      </w:r>
      <w:r w:rsidR="007C2178" w:rsidRPr="007C2178">
        <w:rPr>
          <w:rFonts w:asciiTheme="minorBidi" w:hAnsiTheme="minorBidi"/>
          <w:color w:val="000000"/>
          <w:sz w:val="24"/>
          <w:szCs w:val="24"/>
        </w:rPr>
        <w:t xml:space="preserve"> that those missing values are for customers that this is their first order.</w:t>
      </w:r>
    </w:p>
    <w:p w14:paraId="3DB3D3BD" w14:textId="77777777" w:rsidR="00626A90" w:rsidRDefault="004E39FB" w:rsidP="00B04D2F">
      <w:pPr>
        <w:spacing w:line="360" w:lineRule="auto"/>
        <w:ind w:left="0"/>
        <w:rPr>
          <w:rFonts w:asciiTheme="minorBidi" w:hAnsiTheme="minorBidi"/>
          <w:color w:val="000000"/>
          <w:sz w:val="24"/>
          <w:szCs w:val="24"/>
        </w:rPr>
      </w:pPr>
      <w:r>
        <w:rPr>
          <w:rFonts w:asciiTheme="minorBidi" w:hAnsiTheme="minorBidi"/>
          <w:color w:val="000000"/>
          <w:sz w:val="24"/>
          <w:szCs w:val="24"/>
        </w:rPr>
        <w:t>Thus, w</w:t>
      </w:r>
      <w:r w:rsidR="007C2178" w:rsidRPr="007C2178">
        <w:rPr>
          <w:rFonts w:asciiTheme="minorBidi" w:hAnsiTheme="minorBidi"/>
          <w:color w:val="000000"/>
          <w:sz w:val="24"/>
          <w:szCs w:val="24"/>
        </w:rPr>
        <w:t xml:space="preserve">e wanted to know </w:t>
      </w:r>
      <w:r>
        <w:rPr>
          <w:rFonts w:asciiTheme="minorBidi" w:hAnsiTheme="minorBidi"/>
          <w:color w:val="000000"/>
          <w:sz w:val="24"/>
          <w:szCs w:val="24"/>
        </w:rPr>
        <w:t xml:space="preserve">the distributions of </w:t>
      </w:r>
      <w:r w:rsidR="003E0A19">
        <w:rPr>
          <w:rFonts w:asciiTheme="minorBidi" w:hAnsiTheme="minorBidi"/>
          <w:color w:val="000000"/>
          <w:sz w:val="24"/>
          <w:szCs w:val="24"/>
        </w:rPr>
        <w:t xml:space="preserve">those </w:t>
      </w:r>
      <w:r>
        <w:rPr>
          <w:rFonts w:asciiTheme="minorBidi" w:hAnsiTheme="minorBidi"/>
          <w:color w:val="000000"/>
          <w:sz w:val="24"/>
          <w:szCs w:val="24"/>
        </w:rPr>
        <w:t>purchases</w:t>
      </w:r>
      <w:r w:rsidR="003E0A19">
        <w:rPr>
          <w:rFonts w:asciiTheme="minorBidi" w:hAnsiTheme="minorBidi"/>
          <w:color w:val="000000"/>
          <w:sz w:val="24"/>
          <w:szCs w:val="24"/>
        </w:rPr>
        <w:t>,</w:t>
      </w:r>
      <w:r w:rsidR="007C2178" w:rsidRPr="007C2178">
        <w:rPr>
          <w:rFonts w:asciiTheme="minorBidi" w:hAnsiTheme="minorBidi"/>
          <w:color w:val="000000"/>
          <w:sz w:val="24"/>
          <w:szCs w:val="24"/>
        </w:rPr>
        <w:t xml:space="preserve"> for customers who </w:t>
      </w:r>
      <w:r>
        <w:rPr>
          <w:rFonts w:asciiTheme="minorBidi" w:hAnsiTheme="minorBidi"/>
          <w:color w:val="000000"/>
          <w:sz w:val="24"/>
          <w:szCs w:val="24"/>
        </w:rPr>
        <w:t>b</w:t>
      </w:r>
      <w:r w:rsidRPr="004E39FB">
        <w:rPr>
          <w:rFonts w:asciiTheme="minorBidi" w:hAnsiTheme="minorBidi"/>
          <w:color w:val="000000"/>
          <w:sz w:val="24"/>
          <w:szCs w:val="24"/>
        </w:rPr>
        <w:t>ought</w:t>
      </w:r>
      <w:r w:rsidR="007C2178" w:rsidRPr="007C2178">
        <w:rPr>
          <w:rFonts w:asciiTheme="minorBidi" w:hAnsiTheme="minorBidi"/>
          <w:color w:val="000000"/>
          <w:sz w:val="24"/>
          <w:szCs w:val="24"/>
        </w:rPr>
        <w:t xml:space="preserve"> frequently, and for those </w:t>
      </w:r>
      <w:r>
        <w:rPr>
          <w:rFonts w:asciiTheme="minorBidi" w:hAnsiTheme="minorBidi"/>
          <w:color w:val="000000"/>
          <w:sz w:val="24"/>
          <w:szCs w:val="24"/>
        </w:rPr>
        <w:t>who b</w:t>
      </w:r>
      <w:r w:rsidRPr="004E39FB">
        <w:rPr>
          <w:rFonts w:asciiTheme="minorBidi" w:hAnsiTheme="minorBidi"/>
          <w:color w:val="000000"/>
          <w:sz w:val="24"/>
          <w:szCs w:val="24"/>
        </w:rPr>
        <w:t>ought</w:t>
      </w:r>
      <w:r>
        <w:rPr>
          <w:rFonts w:asciiTheme="minorBidi" w:hAnsiTheme="minorBidi"/>
          <w:color w:val="000000"/>
          <w:sz w:val="24"/>
          <w:szCs w:val="24"/>
        </w:rPr>
        <w:t xml:space="preserve"> </w:t>
      </w:r>
      <w:r w:rsidR="00F11992">
        <w:rPr>
          <w:rFonts w:asciiTheme="minorBidi" w:hAnsiTheme="minorBidi"/>
          <w:color w:val="000000"/>
          <w:sz w:val="24"/>
          <w:szCs w:val="24"/>
        </w:rPr>
        <w:t>at</w:t>
      </w:r>
      <w:r>
        <w:rPr>
          <w:rFonts w:asciiTheme="minorBidi" w:hAnsiTheme="minorBidi"/>
          <w:color w:val="000000"/>
          <w:sz w:val="24"/>
          <w:szCs w:val="24"/>
        </w:rPr>
        <w:t xml:space="preserve"> the first time</w:t>
      </w:r>
      <w:r w:rsidR="00F11992">
        <w:rPr>
          <w:rFonts w:asciiTheme="minorBidi" w:hAnsiTheme="minorBidi"/>
          <w:color w:val="000000"/>
          <w:sz w:val="24"/>
          <w:szCs w:val="24"/>
        </w:rPr>
        <w:t xml:space="preserve">. </w:t>
      </w:r>
      <w:r w:rsidR="00F11992">
        <w:rPr>
          <w:rFonts w:asciiTheme="minorBidi" w:hAnsiTheme="minorBidi"/>
          <w:color w:val="000000"/>
          <w:sz w:val="24"/>
          <w:szCs w:val="24"/>
        </w:rPr>
        <w:br/>
        <w:t xml:space="preserve">For this goal, we divided the dataset to two </w:t>
      </w:r>
      <w:r w:rsidR="00B04D2F">
        <w:rPr>
          <w:rFonts w:asciiTheme="minorBidi" w:hAnsiTheme="minorBidi"/>
          <w:color w:val="000000"/>
          <w:sz w:val="24"/>
          <w:szCs w:val="24"/>
        </w:rPr>
        <w:t>group</w:t>
      </w:r>
      <w:r w:rsidR="00CC4A1C">
        <w:rPr>
          <w:rFonts w:asciiTheme="minorBidi" w:hAnsiTheme="minorBidi"/>
          <w:color w:val="000000"/>
          <w:sz w:val="24"/>
          <w:szCs w:val="24"/>
        </w:rPr>
        <w:t>s</w:t>
      </w:r>
      <w:r w:rsidR="00F11992">
        <w:rPr>
          <w:rFonts w:asciiTheme="minorBidi" w:hAnsiTheme="minorBidi"/>
          <w:color w:val="000000"/>
          <w:sz w:val="24"/>
          <w:szCs w:val="24"/>
        </w:rPr>
        <w:t xml:space="preserve">. The first contains all the </w:t>
      </w:r>
      <w:r w:rsidR="00F11992" w:rsidRPr="007C2178">
        <w:rPr>
          <w:rFonts w:asciiTheme="minorBidi" w:hAnsiTheme="minorBidi"/>
          <w:color w:val="000000"/>
          <w:sz w:val="24"/>
          <w:szCs w:val="24"/>
        </w:rPr>
        <w:t xml:space="preserve">customers who </w:t>
      </w:r>
      <w:r w:rsidR="00F11992">
        <w:rPr>
          <w:rFonts w:asciiTheme="minorBidi" w:hAnsiTheme="minorBidi"/>
          <w:color w:val="000000"/>
          <w:sz w:val="24"/>
          <w:szCs w:val="24"/>
        </w:rPr>
        <w:t>b</w:t>
      </w:r>
      <w:r w:rsidR="00F11992" w:rsidRPr="004E39FB">
        <w:rPr>
          <w:rFonts w:asciiTheme="minorBidi" w:hAnsiTheme="minorBidi"/>
          <w:color w:val="000000"/>
          <w:sz w:val="24"/>
          <w:szCs w:val="24"/>
        </w:rPr>
        <w:t>ought</w:t>
      </w:r>
      <w:r w:rsidR="00F11992" w:rsidRPr="007C2178">
        <w:rPr>
          <w:rFonts w:asciiTheme="minorBidi" w:hAnsiTheme="minorBidi"/>
          <w:color w:val="000000"/>
          <w:sz w:val="24"/>
          <w:szCs w:val="24"/>
        </w:rPr>
        <w:t xml:space="preserve"> frequently</w:t>
      </w:r>
      <w:r w:rsidR="00F11992">
        <w:rPr>
          <w:rFonts w:asciiTheme="minorBidi" w:hAnsiTheme="minorBidi"/>
          <w:color w:val="000000"/>
          <w:sz w:val="24"/>
          <w:szCs w:val="24"/>
        </w:rPr>
        <w:t xml:space="preserve"> (they have value</w:t>
      </w:r>
      <w:r w:rsidR="00CC4A1C">
        <w:rPr>
          <w:rFonts w:asciiTheme="minorBidi" w:hAnsiTheme="minorBidi"/>
          <w:color w:val="000000"/>
          <w:sz w:val="24"/>
          <w:szCs w:val="24"/>
        </w:rPr>
        <w:t>s</w:t>
      </w:r>
      <w:r w:rsidR="00F11992">
        <w:rPr>
          <w:rFonts w:asciiTheme="minorBidi" w:hAnsiTheme="minorBidi"/>
          <w:color w:val="000000"/>
          <w:sz w:val="24"/>
          <w:szCs w:val="24"/>
        </w:rPr>
        <w:t xml:space="preserve"> in the columns </w:t>
      </w:r>
      <w:r w:rsidR="00F11992" w:rsidRPr="00CC1363">
        <w:rPr>
          <w:rFonts w:asciiTheme="minorBidi" w:hAnsiTheme="minorBidi"/>
          <w:color w:val="000000"/>
          <w:sz w:val="24"/>
          <w:szCs w:val="24"/>
        </w:rPr>
        <w:t>'</w:t>
      </w:r>
      <w:proofErr w:type="spellStart"/>
      <w:r w:rsidR="00F11992" w:rsidRPr="00CC1363">
        <w:rPr>
          <w:rFonts w:asciiTheme="minorBidi" w:hAnsiTheme="minorBidi"/>
          <w:color w:val="000000"/>
          <w:sz w:val="24"/>
          <w:szCs w:val="24"/>
        </w:rPr>
        <w:t>days_since_prior_order</w:t>
      </w:r>
      <w:proofErr w:type="spellEnd"/>
      <w:r w:rsidR="00F11992" w:rsidRPr="00CC1363">
        <w:rPr>
          <w:rFonts w:asciiTheme="minorBidi" w:hAnsiTheme="minorBidi"/>
          <w:color w:val="000000"/>
          <w:sz w:val="24"/>
          <w:szCs w:val="24"/>
        </w:rPr>
        <w:t>'</w:t>
      </w:r>
      <w:r w:rsidR="00F11992">
        <w:rPr>
          <w:rFonts w:asciiTheme="minorBidi" w:hAnsiTheme="minorBidi"/>
          <w:color w:val="000000"/>
          <w:sz w:val="24"/>
          <w:szCs w:val="24"/>
        </w:rPr>
        <w:t xml:space="preserve"> and </w:t>
      </w:r>
      <w:r w:rsidR="00F11992">
        <w:rPr>
          <w:rFonts w:asciiTheme="minorBidi" w:hAnsiTheme="minorBidi"/>
          <w:color w:val="000000"/>
          <w:sz w:val="24"/>
          <w:szCs w:val="24"/>
          <w:shd w:val="clear" w:color="auto" w:fill="FFFFFF"/>
        </w:rPr>
        <w:t>'</w:t>
      </w:r>
      <w:proofErr w:type="spellStart"/>
      <w:r w:rsidR="00F11992" w:rsidRPr="00783D13">
        <w:rPr>
          <w:rFonts w:asciiTheme="minorBidi" w:hAnsiTheme="minorBidi"/>
          <w:color w:val="000000"/>
          <w:sz w:val="24"/>
          <w:szCs w:val="24"/>
          <w:shd w:val="clear" w:color="auto" w:fill="FFFFFF"/>
        </w:rPr>
        <w:t>days_previous_Group</w:t>
      </w:r>
      <w:proofErr w:type="spellEnd"/>
      <w:r w:rsidR="00F11992">
        <w:rPr>
          <w:rFonts w:asciiTheme="minorBidi" w:hAnsiTheme="minorBidi"/>
          <w:color w:val="000000"/>
          <w:sz w:val="24"/>
          <w:szCs w:val="24"/>
          <w:shd w:val="clear" w:color="auto" w:fill="FFFFFF"/>
        </w:rPr>
        <w:t>'</w:t>
      </w:r>
      <w:r w:rsidR="00F11992">
        <w:rPr>
          <w:rFonts w:asciiTheme="minorBidi" w:hAnsiTheme="minorBidi"/>
          <w:color w:val="000000"/>
          <w:sz w:val="24"/>
          <w:szCs w:val="24"/>
        </w:rPr>
        <w:t xml:space="preserve">), and the second contains all the </w:t>
      </w:r>
      <w:r w:rsidR="00F11992" w:rsidRPr="007C2178">
        <w:rPr>
          <w:rFonts w:asciiTheme="minorBidi" w:hAnsiTheme="minorBidi"/>
          <w:color w:val="000000"/>
          <w:sz w:val="24"/>
          <w:szCs w:val="24"/>
        </w:rPr>
        <w:t xml:space="preserve">customers who </w:t>
      </w:r>
      <w:r w:rsidR="00F11992">
        <w:rPr>
          <w:rFonts w:asciiTheme="minorBidi" w:hAnsiTheme="minorBidi"/>
          <w:color w:val="000000"/>
          <w:sz w:val="24"/>
          <w:szCs w:val="24"/>
        </w:rPr>
        <w:t>b</w:t>
      </w:r>
      <w:r w:rsidR="00F11992" w:rsidRPr="004E39FB">
        <w:rPr>
          <w:rFonts w:asciiTheme="minorBidi" w:hAnsiTheme="minorBidi"/>
          <w:color w:val="000000"/>
          <w:sz w:val="24"/>
          <w:szCs w:val="24"/>
        </w:rPr>
        <w:t>ought</w:t>
      </w:r>
      <w:r w:rsidR="00F11992">
        <w:rPr>
          <w:rFonts w:asciiTheme="minorBidi" w:hAnsiTheme="minorBidi"/>
          <w:color w:val="000000"/>
          <w:sz w:val="24"/>
          <w:szCs w:val="24"/>
        </w:rPr>
        <w:t xml:space="preserve"> at the first time. </w:t>
      </w:r>
    </w:p>
    <w:p w14:paraId="498A52E9" w14:textId="5DA1063F" w:rsidR="00626A90" w:rsidRDefault="00626A90" w:rsidP="00B04D2F">
      <w:pPr>
        <w:spacing w:line="360" w:lineRule="auto"/>
        <w:ind w:left="0"/>
        <w:rPr>
          <w:rFonts w:asciiTheme="minorBidi" w:hAnsiTheme="minorBidi"/>
          <w:color w:val="000000"/>
          <w:sz w:val="24"/>
          <w:szCs w:val="24"/>
        </w:rPr>
      </w:pPr>
      <w:r>
        <w:rPr>
          <w:rFonts w:asciiTheme="minorBidi" w:hAnsiTheme="minorBidi"/>
          <w:color w:val="000000"/>
          <w:sz w:val="24"/>
          <w:szCs w:val="24"/>
        </w:rPr>
        <w:t xml:space="preserve">We divided the dataset by adding new columns </w:t>
      </w:r>
      <w:proofErr w:type="gramStart"/>
      <w:r>
        <w:rPr>
          <w:rFonts w:asciiTheme="minorBidi" w:hAnsiTheme="minorBidi"/>
          <w:color w:val="000000"/>
          <w:sz w:val="24"/>
          <w:szCs w:val="24"/>
        </w:rPr>
        <w:t>"</w:t>
      </w:r>
      <w:r w:rsidRPr="00626A90">
        <w:t xml:space="preserve"> </w:t>
      </w:r>
      <w:proofErr w:type="spellStart"/>
      <w:r>
        <w:rPr>
          <w:rFonts w:asciiTheme="minorBidi" w:hAnsiTheme="minorBidi"/>
          <w:color w:val="000000"/>
          <w:sz w:val="24"/>
          <w:szCs w:val="24"/>
        </w:rPr>
        <w:t>NA</w:t>
      </w:r>
      <w:proofErr w:type="gramEnd"/>
      <w:r>
        <w:rPr>
          <w:rFonts w:asciiTheme="minorBidi" w:hAnsiTheme="minorBidi"/>
          <w:color w:val="000000"/>
          <w:sz w:val="24"/>
          <w:szCs w:val="24"/>
        </w:rPr>
        <w:t>_distribusion</w:t>
      </w:r>
      <w:proofErr w:type="spellEnd"/>
      <w:r>
        <w:rPr>
          <w:rFonts w:asciiTheme="minorBidi" w:hAnsiTheme="minorBidi"/>
          <w:color w:val="000000"/>
          <w:sz w:val="24"/>
          <w:szCs w:val="24"/>
        </w:rPr>
        <w:t xml:space="preserve">", that contains "0" for missing values in the column </w:t>
      </w:r>
      <w:r w:rsidRPr="00CC1363">
        <w:rPr>
          <w:rFonts w:asciiTheme="minorBidi" w:hAnsiTheme="minorBidi"/>
          <w:color w:val="000000"/>
          <w:sz w:val="24"/>
          <w:szCs w:val="24"/>
        </w:rPr>
        <w:t>'</w:t>
      </w:r>
      <w:proofErr w:type="spellStart"/>
      <w:r w:rsidRPr="00CC1363">
        <w:rPr>
          <w:rFonts w:asciiTheme="minorBidi" w:hAnsiTheme="minorBidi"/>
          <w:color w:val="000000"/>
          <w:sz w:val="24"/>
          <w:szCs w:val="24"/>
        </w:rPr>
        <w:t>days_since_prior_order</w:t>
      </w:r>
      <w:proofErr w:type="spellEnd"/>
      <w:r w:rsidRPr="00CC1363">
        <w:rPr>
          <w:rFonts w:asciiTheme="minorBidi" w:hAnsiTheme="minorBidi"/>
          <w:color w:val="000000"/>
          <w:sz w:val="24"/>
          <w:szCs w:val="24"/>
        </w:rPr>
        <w:t>'</w:t>
      </w:r>
      <w:r>
        <w:rPr>
          <w:rFonts w:asciiTheme="minorBidi" w:hAnsiTheme="minorBidi"/>
          <w:color w:val="000000"/>
          <w:sz w:val="24"/>
          <w:szCs w:val="24"/>
        </w:rPr>
        <w:t>, and "1" for the others. According to this, we could divided the dataset to two groups.</w:t>
      </w:r>
      <w:r w:rsidR="00276CDC">
        <w:rPr>
          <w:rFonts w:asciiTheme="minorBidi" w:hAnsiTheme="minorBidi"/>
          <w:color w:val="000000"/>
          <w:sz w:val="24"/>
          <w:szCs w:val="24"/>
        </w:rPr>
        <w:br/>
        <w:t xml:space="preserve">The distribution's plots show almost the same values of amount of purchases, and very similar means. The mean's gap between the </w:t>
      </w:r>
      <w:r w:rsidR="00E261E3">
        <w:rPr>
          <w:rFonts w:asciiTheme="minorBidi" w:hAnsiTheme="minorBidi"/>
          <w:color w:val="000000"/>
          <w:sz w:val="24"/>
          <w:szCs w:val="24"/>
        </w:rPr>
        <w:t>two groups</w:t>
      </w:r>
      <w:r w:rsidR="00276CDC">
        <w:rPr>
          <w:rFonts w:asciiTheme="minorBidi" w:hAnsiTheme="minorBidi"/>
          <w:color w:val="000000"/>
          <w:sz w:val="24"/>
          <w:szCs w:val="24"/>
        </w:rPr>
        <w:t xml:space="preserve"> is </w:t>
      </w:r>
      <w:r w:rsidR="00276CDC" w:rsidRPr="00276CDC">
        <w:rPr>
          <w:rFonts w:asciiTheme="minorBidi" w:hAnsiTheme="minorBidi"/>
          <w:color w:val="000000"/>
          <w:sz w:val="24"/>
          <w:szCs w:val="24"/>
        </w:rPr>
        <w:t>3.2%</w:t>
      </w:r>
      <w:r w:rsidR="00AC76A9">
        <w:rPr>
          <w:rFonts w:asciiTheme="minorBidi" w:hAnsiTheme="minorBidi"/>
          <w:color w:val="000000"/>
          <w:sz w:val="24"/>
          <w:szCs w:val="24"/>
        </w:rPr>
        <w:t xml:space="preserve">, </w:t>
      </w:r>
      <w:r w:rsidR="00276CDC">
        <w:rPr>
          <w:rFonts w:asciiTheme="minorBidi" w:hAnsiTheme="minorBidi"/>
          <w:color w:val="000000"/>
          <w:sz w:val="24"/>
          <w:szCs w:val="24"/>
        </w:rPr>
        <w:t>therefore, we decided to delete the rows that contains th</w:t>
      </w:r>
      <w:r w:rsidR="00BC4593">
        <w:rPr>
          <w:rFonts w:asciiTheme="minorBidi" w:hAnsiTheme="minorBidi"/>
          <w:color w:val="000000"/>
          <w:sz w:val="24"/>
          <w:szCs w:val="24"/>
        </w:rPr>
        <w:t>e</w:t>
      </w:r>
      <w:r w:rsidR="009B1E5B">
        <w:rPr>
          <w:rFonts w:asciiTheme="minorBidi" w:hAnsiTheme="minorBidi"/>
          <w:color w:val="000000"/>
          <w:sz w:val="24"/>
          <w:szCs w:val="24"/>
        </w:rPr>
        <w:t xml:space="preserve"> missing values, because</w:t>
      </w:r>
      <w:r w:rsidR="00276CDC">
        <w:rPr>
          <w:rFonts w:asciiTheme="minorBidi" w:hAnsiTheme="minorBidi"/>
          <w:color w:val="000000"/>
          <w:sz w:val="24"/>
          <w:szCs w:val="24"/>
        </w:rPr>
        <w:t xml:space="preserve"> </w:t>
      </w:r>
      <w:r w:rsidR="009B1E5B">
        <w:rPr>
          <w:rFonts w:asciiTheme="minorBidi" w:hAnsiTheme="minorBidi"/>
          <w:color w:val="000000"/>
          <w:sz w:val="24"/>
          <w:szCs w:val="24"/>
        </w:rPr>
        <w:t>i</w:t>
      </w:r>
      <w:r>
        <w:rPr>
          <w:rFonts w:asciiTheme="minorBidi" w:hAnsiTheme="minorBidi"/>
          <w:color w:val="000000"/>
          <w:sz w:val="24"/>
          <w:szCs w:val="24"/>
        </w:rPr>
        <w:t>t</w:t>
      </w:r>
      <w:r w:rsidR="009B1E5B">
        <w:rPr>
          <w:rFonts w:asciiTheme="minorBidi" w:hAnsiTheme="minorBidi"/>
          <w:color w:val="000000"/>
          <w:sz w:val="24"/>
          <w:szCs w:val="24"/>
        </w:rPr>
        <w:t xml:space="preserve"> </w:t>
      </w:r>
      <w:r>
        <w:rPr>
          <w:rFonts w:asciiTheme="minorBidi" w:hAnsiTheme="minorBidi"/>
          <w:color w:val="000000"/>
          <w:sz w:val="24"/>
          <w:szCs w:val="24"/>
        </w:rPr>
        <w:t>will not</w:t>
      </w:r>
      <w:r w:rsidR="009B1E5B">
        <w:rPr>
          <w:rFonts w:asciiTheme="minorBidi" w:hAnsiTheme="minorBidi"/>
          <w:color w:val="000000"/>
          <w:sz w:val="24"/>
          <w:szCs w:val="24"/>
        </w:rPr>
        <w:t xml:space="preserve"> </w:t>
      </w:r>
      <w:r w:rsidR="009B1E5B" w:rsidRPr="009B1E5B">
        <w:rPr>
          <w:rFonts w:asciiTheme="minorBidi" w:hAnsiTheme="minorBidi"/>
          <w:color w:val="000000"/>
          <w:sz w:val="24"/>
          <w:szCs w:val="24"/>
        </w:rPr>
        <w:t>effect</w:t>
      </w:r>
      <w:r w:rsidR="00AC76A9">
        <w:rPr>
          <w:rFonts w:asciiTheme="minorBidi" w:hAnsiTheme="minorBidi"/>
          <w:color w:val="000000"/>
          <w:sz w:val="24"/>
          <w:szCs w:val="24"/>
        </w:rPr>
        <w:t xml:space="preserve"> on the results, on the c</w:t>
      </w:r>
      <w:r w:rsidR="00AC76A9" w:rsidRPr="00AC76A9">
        <w:rPr>
          <w:rFonts w:asciiTheme="minorBidi" w:hAnsiTheme="minorBidi"/>
          <w:color w:val="000000"/>
          <w:sz w:val="24"/>
          <w:szCs w:val="24"/>
        </w:rPr>
        <w:t>alculations</w:t>
      </w:r>
      <w:r w:rsidR="00AC76A9">
        <w:rPr>
          <w:rFonts w:asciiTheme="minorBidi" w:hAnsiTheme="minorBidi"/>
          <w:color w:val="000000"/>
          <w:sz w:val="24"/>
          <w:szCs w:val="24"/>
        </w:rPr>
        <w:t>.</w:t>
      </w:r>
    </w:p>
    <w:p w14:paraId="1B425E0A" w14:textId="4C33198E" w:rsidR="00F11992" w:rsidRPr="00CC1363" w:rsidRDefault="00F11992" w:rsidP="00B04D2F">
      <w:pPr>
        <w:spacing w:line="360" w:lineRule="auto"/>
        <w:ind w:left="0"/>
        <w:rPr>
          <w:rFonts w:asciiTheme="minorBidi" w:hAnsiTheme="minorBidi"/>
          <w:color w:val="000000"/>
          <w:sz w:val="24"/>
          <w:szCs w:val="24"/>
        </w:rPr>
      </w:pPr>
      <w:r>
        <w:rPr>
          <w:rFonts w:asciiTheme="minorBidi" w:hAnsiTheme="minorBidi"/>
          <w:color w:val="000000"/>
          <w:sz w:val="24"/>
          <w:szCs w:val="24"/>
        </w:rPr>
        <w:t xml:space="preserve"> </w:t>
      </w:r>
      <w:r w:rsidR="00626A90">
        <w:rPr>
          <w:rFonts w:asciiTheme="minorBidi" w:hAnsiTheme="minorBidi"/>
          <w:color w:val="000000"/>
          <w:sz w:val="24"/>
          <w:szCs w:val="24"/>
        </w:rPr>
        <w:t>After deleting the chosen</w:t>
      </w:r>
      <w:r>
        <w:rPr>
          <w:rFonts w:asciiTheme="minorBidi" w:hAnsiTheme="minorBidi"/>
          <w:color w:val="000000"/>
          <w:sz w:val="24"/>
          <w:szCs w:val="24"/>
        </w:rPr>
        <w:t xml:space="preserve"> </w:t>
      </w:r>
      <w:r w:rsidR="00626A90">
        <w:rPr>
          <w:rFonts w:asciiTheme="minorBidi" w:hAnsiTheme="minorBidi"/>
          <w:color w:val="000000"/>
          <w:sz w:val="24"/>
          <w:szCs w:val="24"/>
        </w:rPr>
        <w:t xml:space="preserve">rows, we delete the columns </w:t>
      </w:r>
      <w:proofErr w:type="gramStart"/>
      <w:r w:rsidR="00626A90">
        <w:rPr>
          <w:rFonts w:asciiTheme="minorBidi" w:hAnsiTheme="minorBidi"/>
          <w:color w:val="000000"/>
          <w:sz w:val="24"/>
          <w:szCs w:val="24"/>
        </w:rPr>
        <w:t>"</w:t>
      </w:r>
      <w:r w:rsidR="00626A90" w:rsidRPr="00626A90">
        <w:t xml:space="preserve"> </w:t>
      </w:r>
      <w:proofErr w:type="spellStart"/>
      <w:r w:rsidR="00626A90">
        <w:rPr>
          <w:rFonts w:asciiTheme="minorBidi" w:hAnsiTheme="minorBidi"/>
          <w:color w:val="000000"/>
          <w:sz w:val="24"/>
          <w:szCs w:val="24"/>
        </w:rPr>
        <w:t>NA</w:t>
      </w:r>
      <w:proofErr w:type="gramEnd"/>
      <w:r w:rsidR="00626A90">
        <w:rPr>
          <w:rFonts w:asciiTheme="minorBidi" w:hAnsiTheme="minorBidi"/>
          <w:color w:val="000000"/>
          <w:sz w:val="24"/>
          <w:szCs w:val="24"/>
        </w:rPr>
        <w:t>_distribusion</w:t>
      </w:r>
      <w:proofErr w:type="spellEnd"/>
      <w:r w:rsidR="00626A90">
        <w:rPr>
          <w:rFonts w:asciiTheme="minorBidi" w:hAnsiTheme="minorBidi"/>
          <w:color w:val="000000"/>
          <w:sz w:val="24"/>
          <w:szCs w:val="24"/>
        </w:rPr>
        <w:t xml:space="preserve">", because it's not relevant anymore. </w:t>
      </w:r>
    </w:p>
    <w:p w14:paraId="6B705CC5" w14:textId="2E6EE43F" w:rsidR="001B50A4" w:rsidRPr="00135EDB" w:rsidRDefault="001B50A4" w:rsidP="001B50A4">
      <w:pPr>
        <w:spacing w:line="360" w:lineRule="auto"/>
        <w:rPr>
          <w:rFonts w:ascii="Arial" w:hAnsi="Arial" w:cs="Arial"/>
          <w:color w:val="000000"/>
        </w:rPr>
      </w:pPr>
    </w:p>
    <w:p w14:paraId="1F6AFEE4" w14:textId="68C437F5" w:rsidR="00590DB3" w:rsidRDefault="00590DB3" w:rsidP="00590DB3">
      <w:pPr>
        <w:spacing w:line="360" w:lineRule="auto"/>
        <w:ind w:left="0"/>
        <w:rPr>
          <w:rFonts w:asciiTheme="minorBidi" w:hAnsiTheme="minorBidi"/>
          <w:b/>
          <w:bCs/>
          <w:color w:val="000000"/>
          <w:sz w:val="28"/>
          <w:szCs w:val="28"/>
        </w:rPr>
      </w:pPr>
      <w:r w:rsidRPr="00F4071F">
        <w:rPr>
          <w:rFonts w:asciiTheme="minorBidi" w:eastAsiaTheme="majorEastAsia" w:hAnsiTheme="minorBidi"/>
          <w:b/>
          <w:bCs/>
          <w:sz w:val="28"/>
          <w:szCs w:val="28"/>
        </w:rPr>
        <w:lastRenderedPageBreak/>
        <w:t>2.</w:t>
      </w:r>
      <w:r>
        <w:rPr>
          <w:rFonts w:asciiTheme="minorBidi" w:eastAsiaTheme="majorEastAsia" w:hAnsiTheme="minorBidi"/>
          <w:b/>
          <w:bCs/>
          <w:sz w:val="28"/>
          <w:szCs w:val="28"/>
        </w:rPr>
        <w:t>5</w:t>
      </w:r>
      <w:r w:rsidRPr="00F4071F">
        <w:rPr>
          <w:rFonts w:asciiTheme="minorBidi" w:eastAsiaTheme="majorEastAsia" w:hAnsiTheme="minorBidi"/>
          <w:b/>
          <w:bCs/>
          <w:sz w:val="28"/>
          <w:szCs w:val="28"/>
        </w:rPr>
        <w:t xml:space="preserve"> </w:t>
      </w:r>
      <w:r w:rsidRPr="00F4071F">
        <w:rPr>
          <w:rFonts w:asciiTheme="minorBidi" w:hAnsiTheme="minorBidi"/>
          <w:b/>
          <w:bCs/>
          <w:sz w:val="28"/>
          <w:szCs w:val="28"/>
        </w:rPr>
        <w:t>Outliers determination and treatment</w:t>
      </w:r>
    </w:p>
    <w:p w14:paraId="66C124D4" w14:textId="77777777" w:rsidR="00590DB3" w:rsidRDefault="00590DB3" w:rsidP="00590DB3">
      <w:pPr>
        <w:spacing w:line="360" w:lineRule="auto"/>
        <w:ind w:left="0"/>
        <w:rPr>
          <w:rFonts w:asciiTheme="minorBidi" w:hAnsiTheme="minorBidi"/>
          <w:color w:val="000000"/>
          <w:sz w:val="24"/>
          <w:szCs w:val="24"/>
        </w:rPr>
      </w:pPr>
      <w:r w:rsidRPr="000E0651">
        <w:rPr>
          <w:rFonts w:asciiTheme="minorBidi" w:hAnsiTheme="minorBidi"/>
          <w:color w:val="000000"/>
          <w:sz w:val="24"/>
          <w:szCs w:val="24"/>
        </w:rPr>
        <w:t>In order to identify outliers we used unsupervised cluster analysis - DBSCAN that calculates the average of selected variables (</w:t>
      </w:r>
      <w:proofErr w:type="spellStart"/>
      <w:r w:rsidRPr="000E0651">
        <w:rPr>
          <w:rFonts w:asciiTheme="minorBidi" w:hAnsiTheme="minorBidi"/>
          <w:color w:val="000000"/>
          <w:sz w:val="24"/>
          <w:szCs w:val="24"/>
        </w:rPr>
        <w:t>i.e</w:t>
      </w:r>
      <w:proofErr w:type="spellEnd"/>
      <w:r w:rsidRPr="000E0651">
        <w:rPr>
          <w:rFonts w:asciiTheme="minorBidi" w:hAnsiTheme="minorBidi"/>
          <w:color w:val="000000"/>
          <w:sz w:val="24"/>
          <w:szCs w:val="24"/>
        </w:rPr>
        <w:t xml:space="preserve"> 'order_</w:t>
      </w:r>
      <w:proofErr w:type="spellStart"/>
      <w:r w:rsidRPr="000E0651">
        <w:rPr>
          <w:rFonts w:asciiTheme="minorBidi" w:hAnsiTheme="minorBidi"/>
          <w:color w:val="000000"/>
          <w:sz w:val="24"/>
          <w:szCs w:val="24"/>
        </w:rPr>
        <w:t>dow</w:t>
      </w:r>
      <w:proofErr w:type="spellEnd"/>
      <w:r w:rsidRPr="000E0651">
        <w:rPr>
          <w:rFonts w:asciiTheme="minorBidi" w:hAnsiTheme="minorBidi"/>
          <w:color w:val="000000"/>
          <w:sz w:val="24"/>
          <w:szCs w:val="24"/>
        </w:rPr>
        <w:t>','days_since_prior_order','</w:t>
      </w:r>
      <w:proofErr w:type="spellStart"/>
      <w:r w:rsidRPr="000E0651">
        <w:rPr>
          <w:rFonts w:asciiTheme="minorBidi" w:hAnsiTheme="minorBidi"/>
          <w:color w:val="000000"/>
          <w:sz w:val="24"/>
          <w:szCs w:val="24"/>
        </w:rPr>
        <w:t>product_popularity_cnt</w:t>
      </w:r>
      <w:proofErr w:type="spellEnd"/>
      <w:r w:rsidRPr="000E0651">
        <w:rPr>
          <w:rFonts w:asciiTheme="minorBidi" w:hAnsiTheme="minorBidi"/>
          <w:color w:val="000000"/>
          <w:sz w:val="24"/>
          <w:szCs w:val="24"/>
        </w:rPr>
        <w:t>' and '</w:t>
      </w:r>
      <w:proofErr w:type="spellStart"/>
      <w:r w:rsidRPr="000E0651">
        <w:rPr>
          <w:rFonts w:asciiTheme="minorBidi" w:hAnsiTheme="minorBidi"/>
          <w:color w:val="000000"/>
          <w:sz w:val="24"/>
          <w:szCs w:val="24"/>
        </w:rPr>
        <w:t>Percentage_amount_product</w:t>
      </w:r>
      <w:proofErr w:type="spellEnd"/>
      <w:r w:rsidRPr="000E0651">
        <w:rPr>
          <w:rFonts w:asciiTheme="minorBidi" w:hAnsiTheme="minorBidi"/>
          <w:color w:val="000000"/>
          <w:sz w:val="24"/>
          <w:szCs w:val="24"/>
        </w:rPr>
        <w:t xml:space="preserve">' with extreme values and without them in order to measure their degree of influence on the </w:t>
      </w:r>
      <w:commentRangeStart w:id="10"/>
      <w:r w:rsidRPr="000E0651">
        <w:rPr>
          <w:rFonts w:asciiTheme="minorBidi" w:hAnsiTheme="minorBidi"/>
          <w:color w:val="000000"/>
          <w:sz w:val="24"/>
          <w:szCs w:val="24"/>
        </w:rPr>
        <w:t>dataset</w:t>
      </w:r>
      <w:commentRangeEnd w:id="10"/>
      <w:r>
        <w:rPr>
          <w:rStyle w:val="a8"/>
        </w:rPr>
        <w:commentReference w:id="10"/>
      </w:r>
      <w:r w:rsidRPr="000E0651">
        <w:rPr>
          <w:rFonts w:asciiTheme="minorBidi" w:hAnsiTheme="minorBidi"/>
          <w:color w:val="000000"/>
          <w:sz w:val="24"/>
          <w:szCs w:val="24"/>
        </w:rPr>
        <w:t>.</w:t>
      </w:r>
    </w:p>
    <w:p w14:paraId="1AAEB51B" w14:textId="77777777" w:rsidR="00590DB3" w:rsidRPr="000E0651" w:rsidRDefault="00590DB3" w:rsidP="00590DB3">
      <w:pPr>
        <w:spacing w:line="360" w:lineRule="auto"/>
        <w:ind w:left="0"/>
        <w:rPr>
          <w:rFonts w:asciiTheme="minorBidi" w:hAnsiTheme="minorBidi"/>
          <w:color w:val="000000"/>
          <w:sz w:val="24"/>
          <w:szCs w:val="24"/>
          <w:rtl/>
        </w:rPr>
      </w:pPr>
    </w:p>
    <w:p w14:paraId="0EEE1A32" w14:textId="56A1FCC5" w:rsidR="00972E12" w:rsidRPr="00972E12" w:rsidRDefault="00C62B57" w:rsidP="00590DB3">
      <w:pPr>
        <w:spacing w:line="360" w:lineRule="auto"/>
        <w:ind w:left="0"/>
        <w:rPr>
          <w:rFonts w:ascii="Arial" w:hAnsi="Arial" w:cs="Arial"/>
          <w:color w:val="000000"/>
          <w:sz w:val="24"/>
          <w:szCs w:val="24"/>
        </w:rPr>
      </w:pPr>
      <w:r>
        <w:rPr>
          <w:rFonts w:ascii="Arial" w:hAnsi="Arial" w:cs="Arial"/>
          <w:color w:val="000000"/>
          <w:sz w:val="24"/>
          <w:szCs w:val="24"/>
        </w:rPr>
        <w:br/>
      </w:r>
      <w:r w:rsidR="00972E12" w:rsidRPr="00972E12">
        <w:rPr>
          <w:rFonts w:ascii="Arial" w:hAnsi="Arial" w:cs="Arial"/>
          <w:color w:val="000000"/>
          <w:sz w:val="24"/>
          <w:szCs w:val="24"/>
        </w:rPr>
        <w:t xml:space="preserve"> </w:t>
      </w:r>
    </w:p>
    <w:p w14:paraId="631D4906" w14:textId="77777777" w:rsidR="00972E12" w:rsidRDefault="00972E12" w:rsidP="00972E12">
      <w:pPr>
        <w:spacing w:line="360" w:lineRule="auto"/>
        <w:rPr>
          <w:rFonts w:ascii="Arial" w:hAnsi="Arial" w:cs="Arial"/>
          <w:color w:val="000000"/>
          <w:sz w:val="24"/>
          <w:szCs w:val="24"/>
        </w:rPr>
      </w:pPr>
    </w:p>
    <w:p w14:paraId="63551388" w14:textId="77777777" w:rsidR="009A1E7E" w:rsidRDefault="009A1E7E" w:rsidP="009A1E7E">
      <w:pPr>
        <w:spacing w:line="360" w:lineRule="auto"/>
        <w:rPr>
          <w:rFonts w:ascii="Arial" w:hAnsi="Arial" w:cs="Arial"/>
          <w:color w:val="000000"/>
          <w:sz w:val="24"/>
          <w:szCs w:val="24"/>
        </w:rPr>
      </w:pPr>
    </w:p>
    <w:p w14:paraId="01B538D4" w14:textId="77777777" w:rsidR="00D7609D" w:rsidRDefault="00D7609D" w:rsidP="00D7609D">
      <w:pPr>
        <w:spacing w:line="360" w:lineRule="auto"/>
        <w:rPr>
          <w:rFonts w:ascii="Arial" w:hAnsi="Arial" w:cs="Arial"/>
          <w:color w:val="000000"/>
          <w:sz w:val="24"/>
          <w:szCs w:val="24"/>
        </w:rPr>
      </w:pPr>
    </w:p>
    <w:p w14:paraId="597BF986" w14:textId="77777777" w:rsidR="00F66685" w:rsidRDefault="00F66685" w:rsidP="00F66685">
      <w:pPr>
        <w:spacing w:line="360" w:lineRule="auto"/>
        <w:rPr>
          <w:rFonts w:ascii="Arial" w:hAnsi="Arial" w:cs="Arial"/>
          <w:color w:val="000000"/>
          <w:sz w:val="24"/>
          <w:szCs w:val="24"/>
        </w:rPr>
      </w:pPr>
    </w:p>
    <w:p w14:paraId="04206BFD" w14:textId="77777777" w:rsidR="00F66685" w:rsidRDefault="00F66685" w:rsidP="00F66685">
      <w:pPr>
        <w:spacing w:line="360" w:lineRule="auto"/>
        <w:rPr>
          <w:rFonts w:ascii="Arial" w:hAnsi="Arial" w:cs="Arial"/>
          <w:color w:val="000000"/>
          <w:sz w:val="24"/>
          <w:szCs w:val="24"/>
        </w:rPr>
      </w:pPr>
    </w:p>
    <w:p w14:paraId="6ADB885F" w14:textId="77777777" w:rsidR="00F66685" w:rsidRDefault="00F66685" w:rsidP="00F66685">
      <w:pPr>
        <w:spacing w:line="360" w:lineRule="auto"/>
        <w:rPr>
          <w:rFonts w:ascii="Arial" w:hAnsi="Arial" w:cs="Arial"/>
          <w:color w:val="000000"/>
          <w:sz w:val="24"/>
          <w:szCs w:val="24"/>
        </w:rPr>
      </w:pPr>
    </w:p>
    <w:p w14:paraId="030B9EF3" w14:textId="77777777" w:rsidR="00F66685" w:rsidRDefault="00F66685" w:rsidP="00F66685">
      <w:pPr>
        <w:spacing w:line="360" w:lineRule="auto"/>
        <w:rPr>
          <w:rFonts w:ascii="Arial" w:hAnsi="Arial" w:cs="Arial"/>
          <w:color w:val="000000"/>
          <w:sz w:val="24"/>
          <w:szCs w:val="24"/>
        </w:rPr>
      </w:pPr>
    </w:p>
    <w:p w14:paraId="6FDD7C42" w14:textId="77777777" w:rsidR="00F66685" w:rsidRDefault="00F66685" w:rsidP="00F66685">
      <w:pPr>
        <w:spacing w:line="360" w:lineRule="auto"/>
        <w:rPr>
          <w:rFonts w:ascii="Arial" w:hAnsi="Arial" w:cs="Arial"/>
          <w:color w:val="000000"/>
          <w:sz w:val="24"/>
          <w:szCs w:val="24"/>
        </w:rPr>
      </w:pPr>
    </w:p>
    <w:p w14:paraId="1EF4E1B9" w14:textId="77777777" w:rsidR="00F66685" w:rsidRDefault="00F66685" w:rsidP="00F66685">
      <w:pPr>
        <w:spacing w:line="360" w:lineRule="auto"/>
        <w:rPr>
          <w:rFonts w:ascii="Arial" w:hAnsi="Arial" w:cs="Arial"/>
          <w:color w:val="000000"/>
          <w:sz w:val="24"/>
          <w:szCs w:val="24"/>
        </w:rPr>
      </w:pPr>
    </w:p>
    <w:p w14:paraId="3384366C" w14:textId="77777777" w:rsidR="00F66685" w:rsidRDefault="00F66685" w:rsidP="00F66685">
      <w:pPr>
        <w:spacing w:line="360" w:lineRule="auto"/>
        <w:rPr>
          <w:rFonts w:ascii="Arial" w:hAnsi="Arial" w:cs="Arial"/>
          <w:color w:val="000000"/>
          <w:sz w:val="24"/>
          <w:szCs w:val="24"/>
        </w:rPr>
      </w:pPr>
    </w:p>
    <w:p w14:paraId="72289A42" w14:textId="77777777" w:rsidR="00F66685" w:rsidRDefault="00F66685" w:rsidP="00F66685">
      <w:pPr>
        <w:spacing w:line="360" w:lineRule="auto"/>
        <w:rPr>
          <w:rFonts w:ascii="Arial" w:hAnsi="Arial" w:cs="Arial"/>
          <w:color w:val="000000"/>
          <w:sz w:val="24"/>
          <w:szCs w:val="24"/>
        </w:rPr>
      </w:pPr>
    </w:p>
    <w:p w14:paraId="1AB2CBB1" w14:textId="77777777" w:rsidR="00F66685" w:rsidRDefault="00F66685" w:rsidP="00F66685">
      <w:pPr>
        <w:spacing w:line="360" w:lineRule="auto"/>
        <w:rPr>
          <w:rFonts w:ascii="Arial" w:hAnsi="Arial" w:cs="Arial"/>
          <w:color w:val="000000"/>
          <w:sz w:val="24"/>
          <w:szCs w:val="24"/>
        </w:rPr>
      </w:pPr>
    </w:p>
    <w:p w14:paraId="583D0690" w14:textId="77777777" w:rsidR="00F66685" w:rsidRDefault="00F66685" w:rsidP="00F66685">
      <w:pPr>
        <w:spacing w:line="360" w:lineRule="auto"/>
        <w:rPr>
          <w:rFonts w:ascii="Arial" w:hAnsi="Arial" w:cs="Arial"/>
          <w:color w:val="000000"/>
          <w:sz w:val="24"/>
          <w:szCs w:val="24"/>
        </w:rPr>
      </w:pPr>
    </w:p>
    <w:p w14:paraId="3831A42B" w14:textId="77777777" w:rsidR="00F66685" w:rsidRDefault="00F66685" w:rsidP="00F66685">
      <w:pPr>
        <w:spacing w:line="360" w:lineRule="auto"/>
        <w:rPr>
          <w:rFonts w:ascii="Arial" w:hAnsi="Arial" w:cs="Arial"/>
          <w:color w:val="000000"/>
          <w:sz w:val="24"/>
          <w:szCs w:val="24"/>
        </w:rPr>
      </w:pPr>
    </w:p>
    <w:p w14:paraId="6373E800" w14:textId="77777777" w:rsidR="00F66685" w:rsidRDefault="00F66685" w:rsidP="00F66685">
      <w:pPr>
        <w:spacing w:line="360" w:lineRule="auto"/>
        <w:rPr>
          <w:rFonts w:ascii="Arial" w:hAnsi="Arial" w:cs="Arial"/>
          <w:color w:val="000000"/>
          <w:sz w:val="24"/>
          <w:szCs w:val="24"/>
        </w:rPr>
      </w:pPr>
    </w:p>
    <w:p w14:paraId="709834CB" w14:textId="77777777" w:rsidR="00F66685" w:rsidRDefault="00F66685" w:rsidP="00F66685">
      <w:pPr>
        <w:spacing w:line="360" w:lineRule="auto"/>
        <w:rPr>
          <w:rFonts w:ascii="Arial" w:hAnsi="Arial" w:cs="Arial"/>
          <w:color w:val="000000"/>
          <w:sz w:val="24"/>
          <w:szCs w:val="24"/>
        </w:rPr>
      </w:pPr>
    </w:p>
    <w:p w14:paraId="1A2E460F" w14:textId="77777777" w:rsidR="00F66685" w:rsidRDefault="00F66685" w:rsidP="00F66685">
      <w:pPr>
        <w:spacing w:line="360" w:lineRule="auto"/>
        <w:rPr>
          <w:rFonts w:ascii="Arial" w:hAnsi="Arial" w:cs="Arial"/>
          <w:color w:val="000000"/>
          <w:sz w:val="24"/>
          <w:szCs w:val="24"/>
        </w:rPr>
      </w:pPr>
    </w:p>
    <w:p w14:paraId="7C428017" w14:textId="77777777" w:rsidR="00F66685" w:rsidRDefault="00F66685" w:rsidP="00F66685">
      <w:pPr>
        <w:spacing w:line="360" w:lineRule="auto"/>
        <w:rPr>
          <w:rFonts w:ascii="Arial" w:hAnsi="Arial" w:cs="Arial"/>
          <w:color w:val="000000"/>
          <w:sz w:val="24"/>
          <w:szCs w:val="24"/>
        </w:rPr>
      </w:pPr>
    </w:p>
    <w:p w14:paraId="1E38FFF9" w14:textId="77777777" w:rsidR="00F66685" w:rsidRDefault="00F66685" w:rsidP="00F66685">
      <w:pPr>
        <w:spacing w:line="360" w:lineRule="auto"/>
        <w:rPr>
          <w:rFonts w:ascii="Arial" w:hAnsi="Arial" w:cs="Arial"/>
          <w:color w:val="000000"/>
          <w:sz w:val="24"/>
          <w:szCs w:val="24"/>
        </w:rPr>
      </w:pPr>
    </w:p>
    <w:p w14:paraId="4042BAAE" w14:textId="77777777" w:rsidR="000F52CD" w:rsidRDefault="000F52CD" w:rsidP="000F52CD">
      <w:pPr>
        <w:rPr>
          <w:rFonts w:ascii="Arial" w:hAnsi="Arial" w:cs="Arial"/>
          <w:color w:val="000000"/>
          <w:sz w:val="24"/>
          <w:szCs w:val="24"/>
          <w:rtl/>
        </w:rPr>
      </w:pPr>
    </w:p>
    <w:p w14:paraId="77851EED" w14:textId="77777777" w:rsidR="003E1E84" w:rsidRDefault="003E1E84" w:rsidP="000F52CD">
      <w:pPr>
        <w:rPr>
          <w:rFonts w:ascii="Arial" w:hAnsi="Arial" w:cs="Arial"/>
          <w:color w:val="000000"/>
          <w:sz w:val="24"/>
          <w:szCs w:val="24"/>
          <w:rtl/>
        </w:rPr>
      </w:pPr>
    </w:p>
    <w:p w14:paraId="4900608F" w14:textId="77777777" w:rsidR="003E1E84" w:rsidRDefault="003E1E84" w:rsidP="000F52CD">
      <w:pPr>
        <w:rPr>
          <w:rFonts w:ascii="Arial" w:hAnsi="Arial" w:cs="Arial"/>
          <w:color w:val="000000"/>
          <w:sz w:val="24"/>
          <w:szCs w:val="24"/>
          <w:rtl/>
        </w:rPr>
      </w:pPr>
    </w:p>
    <w:p w14:paraId="2E852E88" w14:textId="77777777" w:rsidR="003E1E84" w:rsidRDefault="003E1E84" w:rsidP="000F52CD">
      <w:pPr>
        <w:rPr>
          <w:rFonts w:ascii="Arial" w:hAnsi="Arial" w:cs="Arial"/>
          <w:color w:val="000000"/>
          <w:sz w:val="24"/>
          <w:szCs w:val="24"/>
          <w:rtl/>
        </w:rPr>
      </w:pPr>
    </w:p>
    <w:p w14:paraId="4656F66A" w14:textId="77777777" w:rsidR="003E1E84" w:rsidRDefault="003E1E84" w:rsidP="000F52CD">
      <w:pPr>
        <w:rPr>
          <w:rFonts w:ascii="Arial" w:hAnsi="Arial" w:cs="Arial"/>
          <w:color w:val="000000"/>
          <w:sz w:val="24"/>
          <w:szCs w:val="24"/>
          <w:rtl/>
        </w:rPr>
      </w:pPr>
    </w:p>
    <w:p w14:paraId="113826A3" w14:textId="77777777" w:rsidR="003E1E84" w:rsidRDefault="003E1E84" w:rsidP="000F52CD">
      <w:pPr>
        <w:rPr>
          <w:rFonts w:ascii="Arial" w:hAnsi="Arial" w:cs="Arial"/>
          <w:color w:val="000000"/>
          <w:sz w:val="24"/>
          <w:szCs w:val="24"/>
          <w:rtl/>
        </w:rPr>
      </w:pPr>
    </w:p>
    <w:p w14:paraId="322F04CC" w14:textId="77777777" w:rsidR="003E1E84" w:rsidRDefault="003E1E84" w:rsidP="000F52CD">
      <w:pPr>
        <w:rPr>
          <w:rFonts w:ascii="Arial" w:hAnsi="Arial" w:cs="Arial"/>
          <w:color w:val="000000"/>
          <w:sz w:val="24"/>
          <w:szCs w:val="24"/>
          <w:rtl/>
        </w:rPr>
      </w:pPr>
    </w:p>
    <w:p w14:paraId="50D7C7D2" w14:textId="77777777" w:rsidR="003E1E84" w:rsidRDefault="003E1E84" w:rsidP="000F52CD">
      <w:pPr>
        <w:rPr>
          <w:rFonts w:ascii="Arial" w:hAnsi="Arial" w:cs="Arial"/>
          <w:color w:val="000000"/>
          <w:sz w:val="24"/>
          <w:szCs w:val="24"/>
          <w:rtl/>
        </w:rPr>
      </w:pPr>
    </w:p>
    <w:p w14:paraId="0119A899" w14:textId="77777777" w:rsidR="003E1E84" w:rsidRDefault="003E1E84" w:rsidP="000F52CD">
      <w:pPr>
        <w:rPr>
          <w:rFonts w:ascii="Arial" w:hAnsi="Arial" w:cs="Arial"/>
          <w:color w:val="000000"/>
          <w:sz w:val="24"/>
          <w:szCs w:val="24"/>
          <w:rtl/>
        </w:rPr>
      </w:pPr>
    </w:p>
    <w:p w14:paraId="64A6920E" w14:textId="77777777" w:rsidR="003E1E84" w:rsidRDefault="003E1E84" w:rsidP="000F52CD">
      <w:pPr>
        <w:rPr>
          <w:rFonts w:ascii="Arial" w:hAnsi="Arial" w:cs="Arial"/>
          <w:color w:val="000000"/>
          <w:sz w:val="24"/>
          <w:szCs w:val="24"/>
        </w:rPr>
      </w:pPr>
    </w:p>
    <w:p w14:paraId="635ECFDB" w14:textId="7B8B425E" w:rsidR="003510EC" w:rsidRPr="00F66685" w:rsidRDefault="00F66685" w:rsidP="000F52CD">
      <w:pPr>
        <w:jc w:val="right"/>
        <w:rPr>
          <w:rFonts w:ascii="Arial" w:hAnsi="Arial" w:cs="Arial"/>
          <w:color w:val="000000"/>
          <w:sz w:val="24"/>
          <w:szCs w:val="24"/>
          <w:rtl/>
        </w:rPr>
      </w:pPr>
      <w:r>
        <w:rPr>
          <w:rFonts w:ascii="Arial" w:hAnsi="Arial" w:cs="Arial"/>
          <w:color w:val="000000"/>
          <w:sz w:val="24"/>
          <w:szCs w:val="24"/>
        </w:rPr>
        <w:t>References:</w:t>
      </w:r>
    </w:p>
    <w:p w14:paraId="67D63799" w14:textId="481123AF" w:rsidR="00B72E00" w:rsidRPr="00B72E00" w:rsidRDefault="0075100B" w:rsidP="00B72E00">
      <w:pPr>
        <w:widowControl w:val="0"/>
        <w:autoSpaceDE w:val="0"/>
        <w:autoSpaceDN w:val="0"/>
        <w:adjustRightInd w:val="0"/>
        <w:spacing w:line="240" w:lineRule="auto"/>
        <w:ind w:left="640" w:hanging="640"/>
        <w:rPr>
          <w:rFonts w:ascii="Arial" w:hAnsi="Arial" w:cs="Arial"/>
          <w:noProof/>
          <w:szCs w:val="24"/>
        </w:rPr>
      </w:pPr>
      <w:r>
        <w:rPr>
          <w:rtl/>
        </w:rPr>
        <w:fldChar w:fldCharType="begin" w:fldLock="1"/>
      </w:r>
      <w:r>
        <w:instrText>ADDIN Mendeley Bibliography CSL_BIBLIOGRAPHY</w:instrText>
      </w:r>
      <w:r>
        <w:rPr>
          <w:rtl/>
        </w:rPr>
        <w:instrText xml:space="preserve"> </w:instrText>
      </w:r>
      <w:r>
        <w:rPr>
          <w:rtl/>
        </w:rPr>
        <w:fldChar w:fldCharType="separate"/>
      </w:r>
      <w:r w:rsidR="00B72E00" w:rsidRPr="00B72E00">
        <w:rPr>
          <w:rFonts w:ascii="Arial" w:hAnsi="Arial" w:cs="Arial"/>
          <w:noProof/>
          <w:szCs w:val="24"/>
        </w:rPr>
        <w:t>[1]</w:t>
      </w:r>
      <w:r w:rsidR="00B72E00" w:rsidRPr="00B72E00">
        <w:rPr>
          <w:rFonts w:ascii="Arial" w:hAnsi="Arial" w:cs="Arial"/>
          <w:noProof/>
          <w:szCs w:val="24"/>
        </w:rPr>
        <w:tab/>
        <w:t>R. Priya, “RETAIL DATA ANALYTICS USING GRAPH,” 2018.</w:t>
      </w:r>
    </w:p>
    <w:p w14:paraId="201FE0D8" w14:textId="77777777" w:rsidR="00B72E00" w:rsidRPr="00B72E00" w:rsidRDefault="00B72E00" w:rsidP="00B72E00">
      <w:pPr>
        <w:widowControl w:val="0"/>
        <w:autoSpaceDE w:val="0"/>
        <w:autoSpaceDN w:val="0"/>
        <w:adjustRightInd w:val="0"/>
        <w:spacing w:line="240" w:lineRule="auto"/>
        <w:ind w:left="640" w:hanging="640"/>
        <w:rPr>
          <w:rFonts w:ascii="Arial" w:hAnsi="Arial" w:cs="Arial"/>
          <w:noProof/>
          <w:szCs w:val="24"/>
        </w:rPr>
      </w:pPr>
      <w:r w:rsidRPr="00B72E00">
        <w:rPr>
          <w:rFonts w:ascii="Arial" w:hAnsi="Arial" w:cs="Arial"/>
          <w:noProof/>
          <w:szCs w:val="24"/>
        </w:rPr>
        <w:t>[2]</w:t>
      </w:r>
      <w:r w:rsidRPr="00B72E00">
        <w:rPr>
          <w:rFonts w:ascii="Arial" w:hAnsi="Arial" w:cs="Arial"/>
          <w:noProof/>
          <w:szCs w:val="24"/>
        </w:rPr>
        <w:tab/>
        <w:t>B. Dias, “Grocery Shopping Recommendations Based on Basket-Sensitive Random Walk,” no. January, 2009.</w:t>
      </w:r>
    </w:p>
    <w:p w14:paraId="02018667" w14:textId="77777777" w:rsidR="00B72E00" w:rsidRPr="00B72E00" w:rsidRDefault="00B72E00" w:rsidP="00B72E00">
      <w:pPr>
        <w:widowControl w:val="0"/>
        <w:autoSpaceDE w:val="0"/>
        <w:autoSpaceDN w:val="0"/>
        <w:adjustRightInd w:val="0"/>
        <w:spacing w:line="240" w:lineRule="auto"/>
        <w:ind w:left="640" w:hanging="640"/>
        <w:rPr>
          <w:rFonts w:ascii="Arial" w:hAnsi="Arial" w:cs="Arial"/>
          <w:noProof/>
          <w:szCs w:val="24"/>
        </w:rPr>
      </w:pPr>
      <w:r w:rsidRPr="00B72E00">
        <w:rPr>
          <w:rFonts w:ascii="Arial" w:hAnsi="Arial" w:cs="Arial"/>
          <w:noProof/>
          <w:szCs w:val="24"/>
        </w:rPr>
        <w:t>[3]</w:t>
      </w:r>
      <w:r w:rsidRPr="00B72E00">
        <w:rPr>
          <w:rFonts w:ascii="Arial" w:hAnsi="Arial" w:cs="Arial"/>
          <w:noProof/>
          <w:szCs w:val="24"/>
        </w:rPr>
        <w:tab/>
        <w:t>A. Flores-lopez, S. Perry, and P. Bhargava, “What ’ s for Dinner ? Recommendations in Online Grocery Shopping,” vol. xx, no. xx, pp. 1–6, 2017.</w:t>
      </w:r>
    </w:p>
    <w:p w14:paraId="0F8DDF49" w14:textId="77777777" w:rsidR="00B72E00" w:rsidRPr="00B72E00" w:rsidRDefault="00B72E00" w:rsidP="00B72E00">
      <w:pPr>
        <w:widowControl w:val="0"/>
        <w:autoSpaceDE w:val="0"/>
        <w:autoSpaceDN w:val="0"/>
        <w:adjustRightInd w:val="0"/>
        <w:spacing w:line="240" w:lineRule="auto"/>
        <w:ind w:left="640" w:hanging="640"/>
        <w:rPr>
          <w:rFonts w:ascii="Arial" w:hAnsi="Arial" w:cs="Arial"/>
          <w:noProof/>
        </w:rPr>
      </w:pPr>
      <w:r w:rsidRPr="00B72E00">
        <w:rPr>
          <w:rFonts w:ascii="Arial" w:hAnsi="Arial" w:cs="Arial"/>
          <w:noProof/>
          <w:szCs w:val="24"/>
        </w:rPr>
        <w:t>[4]</w:t>
      </w:r>
      <w:r w:rsidRPr="00B72E00">
        <w:rPr>
          <w:rFonts w:ascii="Arial" w:hAnsi="Arial" w:cs="Arial"/>
          <w:noProof/>
          <w:szCs w:val="24"/>
        </w:rPr>
        <w:tab/>
        <w:t xml:space="preserve">N. Sano, N. Machino, K. Yada, and T. Suzuki, “Recommendation system for grocery store considering data sparsity,” </w:t>
      </w:r>
      <w:r w:rsidRPr="00B72E00">
        <w:rPr>
          <w:rFonts w:ascii="Arial" w:hAnsi="Arial" w:cs="Arial"/>
          <w:i/>
          <w:iCs/>
          <w:noProof/>
          <w:szCs w:val="24"/>
        </w:rPr>
        <w:t>Procedia Comput. Sci.</w:t>
      </w:r>
      <w:r w:rsidRPr="00B72E00">
        <w:rPr>
          <w:rFonts w:ascii="Arial" w:hAnsi="Arial" w:cs="Arial"/>
          <w:noProof/>
          <w:szCs w:val="24"/>
        </w:rPr>
        <w:t>, vol. 60, no. 1, pp. 1406–1413, 2015.</w:t>
      </w:r>
    </w:p>
    <w:p w14:paraId="4758F6E6" w14:textId="2953495C" w:rsidR="003510EC" w:rsidRDefault="0075100B" w:rsidP="0075100B">
      <w:pPr>
        <w:rPr>
          <w:rtl/>
        </w:rPr>
      </w:pPr>
      <w:r>
        <w:rPr>
          <w:rtl/>
        </w:rPr>
        <w:fldChar w:fldCharType="end"/>
      </w:r>
    </w:p>
    <w:p w14:paraId="418B484C" w14:textId="238A413D" w:rsidR="00DE4B3A" w:rsidRDefault="00DE4B3A">
      <w:pPr>
        <w:rPr>
          <w:rtl/>
          <w:cs/>
        </w:rPr>
      </w:pPr>
    </w:p>
    <w:p w14:paraId="3ED7BB35" w14:textId="77777777" w:rsidR="003510EC" w:rsidRDefault="003510EC">
      <w:pPr>
        <w:rPr>
          <w:rtl/>
        </w:rPr>
      </w:pPr>
    </w:p>
    <w:p w14:paraId="7535B5E5" w14:textId="77777777" w:rsidR="003510EC" w:rsidRDefault="003510EC">
      <w:pPr>
        <w:rPr>
          <w:rtl/>
        </w:rPr>
      </w:pPr>
    </w:p>
    <w:p w14:paraId="289003A2" w14:textId="77777777" w:rsidR="003510EC" w:rsidRDefault="003510EC">
      <w:pPr>
        <w:rPr>
          <w:rtl/>
        </w:rPr>
      </w:pPr>
    </w:p>
    <w:p w14:paraId="37E837FE" w14:textId="77777777" w:rsidR="003510EC" w:rsidRDefault="003510EC">
      <w:pPr>
        <w:rPr>
          <w:rtl/>
        </w:rPr>
      </w:pPr>
    </w:p>
    <w:p w14:paraId="7D5CD013" w14:textId="77777777" w:rsidR="003510EC" w:rsidRDefault="003510EC">
      <w:pPr>
        <w:rPr>
          <w:rtl/>
        </w:rPr>
      </w:pPr>
    </w:p>
    <w:sectPr w:rsidR="003510EC" w:rsidSect="00683543">
      <w:footerReference w:type="default" r:id="rId14"/>
      <w:pgSz w:w="11906" w:h="16838"/>
      <w:pgMar w:top="1440" w:right="1800" w:bottom="1440" w:left="2127" w:header="0" w:footer="0" w:gutter="0"/>
      <w:cols w:space="720"/>
      <w:formProt w:val="0"/>
      <w:bidi/>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Unknown Author" w:date="2019-02-01T16:46:00Z" w:initials="">
    <w:p w14:paraId="2674FF4B" w14:textId="77777777" w:rsidR="00CD4892" w:rsidRDefault="002A5B23">
      <w:r>
        <w:rPr>
          <w:rFonts w:ascii="Calibri" w:hAnsi="Calibri" w:cs="Arial"/>
          <w:sz w:val="20"/>
        </w:rPr>
        <w:t>I expected here a short analysis about why is this important? Which challenges do you expect to find during this project? Does other people make it before? How they solved the challenges or the problem?</w:t>
      </w:r>
    </w:p>
  </w:comment>
  <w:comment w:id="5" w:author="Unknown Author" w:date="2019-02-01T16:49:00Z" w:initials="">
    <w:p w14:paraId="71729F55" w14:textId="77777777" w:rsidR="00CD4892" w:rsidRDefault="002A5B23">
      <w:r>
        <w:rPr>
          <w:rFonts w:ascii="Calibri" w:hAnsi="Calibri" w:cs="Arial"/>
          <w:sz w:val="20"/>
        </w:rPr>
        <w:t>Less important here.</w:t>
      </w:r>
    </w:p>
  </w:comment>
  <w:comment w:id="8" w:author="Almagor, Moran (IL - Tel-Aviv)" w:date="2019-02-14T22:28:00Z" w:initials="AM(-T">
    <w:p w14:paraId="0A081C97" w14:textId="760696D9" w:rsidR="00EF4423" w:rsidRDefault="00EF4423">
      <w:pPr>
        <w:pStyle w:val="a6"/>
        <w:rPr>
          <w:rtl/>
        </w:rPr>
      </w:pPr>
      <w:r>
        <w:rPr>
          <w:rStyle w:val="a8"/>
        </w:rPr>
        <w:annotationRef/>
      </w:r>
      <w:r>
        <w:rPr>
          <w:rFonts w:hint="cs"/>
          <w:rtl/>
        </w:rPr>
        <w:t>יש להשלים</w:t>
      </w:r>
    </w:p>
  </w:comment>
  <w:comment w:id="10" w:author="Almagor, Moran (IL - Tel-Aviv)" w:date="2019-02-14T22:23:00Z" w:initials="AM(-T">
    <w:p w14:paraId="3B66895A" w14:textId="77777777" w:rsidR="00590DB3" w:rsidRDefault="00590DB3" w:rsidP="00590DB3">
      <w:pPr>
        <w:pStyle w:val="a6"/>
        <w:rPr>
          <w:rtl/>
        </w:rPr>
      </w:pPr>
      <w:r>
        <w:rPr>
          <w:rStyle w:val="a8"/>
        </w:rPr>
        <w:annotationRef/>
      </w:r>
      <w:r>
        <w:rPr>
          <w:rFonts w:hint="cs"/>
          <w:rtl/>
        </w:rPr>
        <w:t>לכשתסתיים ההרצה אני אעדכן את יתר הפרטים.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4FF4B" w15:done="0"/>
  <w15:commentEx w15:paraId="71729F55" w15:done="0"/>
  <w15:commentEx w15:paraId="0A081C97" w15:done="0"/>
  <w15:commentEx w15:paraId="3B6689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E2A62" w14:textId="77777777" w:rsidR="0054628B" w:rsidRDefault="0054628B" w:rsidP="00432F1D">
      <w:pPr>
        <w:spacing w:after="0" w:line="240" w:lineRule="auto"/>
      </w:pPr>
      <w:r>
        <w:separator/>
      </w:r>
    </w:p>
  </w:endnote>
  <w:endnote w:type="continuationSeparator" w:id="0">
    <w:p w14:paraId="758F2291" w14:textId="77777777" w:rsidR="0054628B" w:rsidRDefault="0054628B" w:rsidP="0043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830726"/>
      <w:docPartObj>
        <w:docPartGallery w:val="Page Numbers (Bottom of Page)"/>
        <w:docPartUnique/>
      </w:docPartObj>
    </w:sdtPr>
    <w:sdtEndPr/>
    <w:sdtContent>
      <w:p w14:paraId="6F098680" w14:textId="0ACF9DF0" w:rsidR="00EF4423" w:rsidRDefault="00EF4423">
        <w:pPr>
          <w:pStyle w:val="af8"/>
          <w:jc w:val="center"/>
        </w:pPr>
        <w:r>
          <w:fldChar w:fldCharType="begin"/>
        </w:r>
        <w:r>
          <w:instrText xml:space="preserve"> PAGE   \* MERGEFORMAT </w:instrText>
        </w:r>
        <w:r>
          <w:fldChar w:fldCharType="separate"/>
        </w:r>
        <w:r w:rsidR="00131E5A">
          <w:rPr>
            <w:noProof/>
          </w:rPr>
          <w:t>9</w:t>
        </w:r>
        <w:r>
          <w:rPr>
            <w:noProof/>
          </w:rPr>
          <w:fldChar w:fldCharType="end"/>
        </w:r>
      </w:p>
    </w:sdtContent>
  </w:sdt>
  <w:p w14:paraId="4028A006" w14:textId="77777777" w:rsidR="00EF4423" w:rsidRDefault="00EF4423">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2952C" w14:textId="77777777" w:rsidR="0054628B" w:rsidRDefault="0054628B" w:rsidP="00432F1D">
      <w:pPr>
        <w:spacing w:after="0" w:line="240" w:lineRule="auto"/>
      </w:pPr>
      <w:r>
        <w:separator/>
      </w:r>
    </w:p>
  </w:footnote>
  <w:footnote w:type="continuationSeparator" w:id="0">
    <w:p w14:paraId="633CD369" w14:textId="77777777" w:rsidR="0054628B" w:rsidRDefault="0054628B" w:rsidP="00432F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B1982"/>
    <w:multiLevelType w:val="multilevel"/>
    <w:tmpl w:val="B0AE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13D17"/>
    <w:multiLevelType w:val="hybridMultilevel"/>
    <w:tmpl w:val="D0840302"/>
    <w:lvl w:ilvl="0" w:tplc="E5741F9E">
      <w:start w:val="1"/>
      <w:numFmt w:val="decimal"/>
      <w:lvlText w:val="%1."/>
      <w:lvlJc w:val="left"/>
      <w:pPr>
        <w:ind w:left="1145" w:hanging="360"/>
      </w:pPr>
      <w:rPr>
        <w:rFonts w:hint="default"/>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15:restartNumberingAfterBreak="0">
    <w:nsid w:val="5C0C0EA9"/>
    <w:multiLevelType w:val="hybridMultilevel"/>
    <w:tmpl w:val="48EC161E"/>
    <w:lvl w:ilvl="0" w:tplc="E5741F9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990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D3553B"/>
    <w:multiLevelType w:val="multilevel"/>
    <w:tmpl w:val="04090029"/>
    <w:lvl w:ilvl="0">
      <w:start w:val="1"/>
      <w:numFmt w:val="decimal"/>
      <w:pStyle w:val="1"/>
      <w:suff w:val="space"/>
      <w:lvlText w:val="Chapter %1"/>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2"/>
  </w:num>
  <w:num w:numId="2">
    <w:abstractNumId w:val="0"/>
  </w:num>
  <w:num w:numId="3">
    <w:abstractNumId w:val="4"/>
  </w:num>
  <w:num w:numId="4">
    <w:abstractNumId w:val="1"/>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ra">
    <w15:presenceInfo w15:providerId="None" w15:userId="shira"/>
  </w15:person>
  <w15:person w15:author="Almagor, Moran (IL - Tel-Aviv)">
    <w15:presenceInfo w15:providerId="AD" w15:userId="S-1-5-21-2094927150-201071529-617630493-856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892"/>
    <w:rsid w:val="00006380"/>
    <w:rsid w:val="00006ECD"/>
    <w:rsid w:val="000332DB"/>
    <w:rsid w:val="00045618"/>
    <w:rsid w:val="00047FF3"/>
    <w:rsid w:val="0005696B"/>
    <w:rsid w:val="00087520"/>
    <w:rsid w:val="0009449E"/>
    <w:rsid w:val="00096299"/>
    <w:rsid w:val="000B67A1"/>
    <w:rsid w:val="000D0D74"/>
    <w:rsid w:val="000D3A68"/>
    <w:rsid w:val="000D484C"/>
    <w:rsid w:val="000E0651"/>
    <w:rsid w:val="000E74E3"/>
    <w:rsid w:val="000F52CD"/>
    <w:rsid w:val="00101D83"/>
    <w:rsid w:val="00110E70"/>
    <w:rsid w:val="00120CE2"/>
    <w:rsid w:val="00131E5A"/>
    <w:rsid w:val="00135EDB"/>
    <w:rsid w:val="001506C5"/>
    <w:rsid w:val="00156E94"/>
    <w:rsid w:val="00190269"/>
    <w:rsid w:val="0019136E"/>
    <w:rsid w:val="00194CAD"/>
    <w:rsid w:val="001A1006"/>
    <w:rsid w:val="001A424B"/>
    <w:rsid w:val="001B50A4"/>
    <w:rsid w:val="001E61FC"/>
    <w:rsid w:val="00211F72"/>
    <w:rsid w:val="00232CED"/>
    <w:rsid w:val="00252B02"/>
    <w:rsid w:val="00257248"/>
    <w:rsid w:val="00264FCE"/>
    <w:rsid w:val="00272779"/>
    <w:rsid w:val="00276CDC"/>
    <w:rsid w:val="002A5B23"/>
    <w:rsid w:val="00301BAE"/>
    <w:rsid w:val="003347CA"/>
    <w:rsid w:val="00341384"/>
    <w:rsid w:val="003510EC"/>
    <w:rsid w:val="00366BCF"/>
    <w:rsid w:val="00374437"/>
    <w:rsid w:val="00385E94"/>
    <w:rsid w:val="003912E8"/>
    <w:rsid w:val="00392523"/>
    <w:rsid w:val="003A0B95"/>
    <w:rsid w:val="003B22D8"/>
    <w:rsid w:val="003B350B"/>
    <w:rsid w:val="003C65F4"/>
    <w:rsid w:val="003E0A19"/>
    <w:rsid w:val="003E1E84"/>
    <w:rsid w:val="003F0F3E"/>
    <w:rsid w:val="0041259D"/>
    <w:rsid w:val="00412E09"/>
    <w:rsid w:val="00432F1D"/>
    <w:rsid w:val="004471EE"/>
    <w:rsid w:val="00451599"/>
    <w:rsid w:val="00452DDD"/>
    <w:rsid w:val="00463445"/>
    <w:rsid w:val="004B23FC"/>
    <w:rsid w:val="004B2CCB"/>
    <w:rsid w:val="004C5C1D"/>
    <w:rsid w:val="004D032A"/>
    <w:rsid w:val="004E39FB"/>
    <w:rsid w:val="00535B48"/>
    <w:rsid w:val="005403EB"/>
    <w:rsid w:val="0054628B"/>
    <w:rsid w:val="0056322A"/>
    <w:rsid w:val="00590DB3"/>
    <w:rsid w:val="00593A4D"/>
    <w:rsid w:val="00596AF7"/>
    <w:rsid w:val="005C0340"/>
    <w:rsid w:val="005E745F"/>
    <w:rsid w:val="005F3FDC"/>
    <w:rsid w:val="00603F07"/>
    <w:rsid w:val="00626A90"/>
    <w:rsid w:val="00640622"/>
    <w:rsid w:val="0065509B"/>
    <w:rsid w:val="00683543"/>
    <w:rsid w:val="006A6265"/>
    <w:rsid w:val="006B149A"/>
    <w:rsid w:val="006B3E7B"/>
    <w:rsid w:val="006B7161"/>
    <w:rsid w:val="006C353C"/>
    <w:rsid w:val="006D1070"/>
    <w:rsid w:val="006D3590"/>
    <w:rsid w:val="006E3495"/>
    <w:rsid w:val="00700366"/>
    <w:rsid w:val="007061E9"/>
    <w:rsid w:val="00720438"/>
    <w:rsid w:val="00723630"/>
    <w:rsid w:val="0074407E"/>
    <w:rsid w:val="00744885"/>
    <w:rsid w:val="0075100B"/>
    <w:rsid w:val="00762E26"/>
    <w:rsid w:val="00797C59"/>
    <w:rsid w:val="007A656B"/>
    <w:rsid w:val="007C2178"/>
    <w:rsid w:val="007E086C"/>
    <w:rsid w:val="007F0CE8"/>
    <w:rsid w:val="0080685E"/>
    <w:rsid w:val="0084650C"/>
    <w:rsid w:val="00875899"/>
    <w:rsid w:val="008800FA"/>
    <w:rsid w:val="00880FE9"/>
    <w:rsid w:val="008A7DD7"/>
    <w:rsid w:val="008B039C"/>
    <w:rsid w:val="008B5851"/>
    <w:rsid w:val="008C20D8"/>
    <w:rsid w:val="008C3641"/>
    <w:rsid w:val="009016F9"/>
    <w:rsid w:val="00934309"/>
    <w:rsid w:val="00941219"/>
    <w:rsid w:val="00945A22"/>
    <w:rsid w:val="00950B08"/>
    <w:rsid w:val="00952E23"/>
    <w:rsid w:val="00957855"/>
    <w:rsid w:val="00972E12"/>
    <w:rsid w:val="00983763"/>
    <w:rsid w:val="0098584E"/>
    <w:rsid w:val="00987436"/>
    <w:rsid w:val="00996037"/>
    <w:rsid w:val="009975C3"/>
    <w:rsid w:val="009A1E7E"/>
    <w:rsid w:val="009B1E5B"/>
    <w:rsid w:val="009D550D"/>
    <w:rsid w:val="00A30FF5"/>
    <w:rsid w:val="00A36187"/>
    <w:rsid w:val="00A6644A"/>
    <w:rsid w:val="00AB2044"/>
    <w:rsid w:val="00AC221D"/>
    <w:rsid w:val="00AC76A9"/>
    <w:rsid w:val="00AD524A"/>
    <w:rsid w:val="00B04D13"/>
    <w:rsid w:val="00B04D2F"/>
    <w:rsid w:val="00B12B4D"/>
    <w:rsid w:val="00B45073"/>
    <w:rsid w:val="00B57FEC"/>
    <w:rsid w:val="00B72E00"/>
    <w:rsid w:val="00B8177A"/>
    <w:rsid w:val="00B92126"/>
    <w:rsid w:val="00BA604A"/>
    <w:rsid w:val="00BC0801"/>
    <w:rsid w:val="00BC4593"/>
    <w:rsid w:val="00BD1890"/>
    <w:rsid w:val="00BD4D7D"/>
    <w:rsid w:val="00C25EF3"/>
    <w:rsid w:val="00C34D81"/>
    <w:rsid w:val="00C62B57"/>
    <w:rsid w:val="00C66777"/>
    <w:rsid w:val="00CB6F9E"/>
    <w:rsid w:val="00CC1363"/>
    <w:rsid w:val="00CC4A1C"/>
    <w:rsid w:val="00CC5BD3"/>
    <w:rsid w:val="00CD4892"/>
    <w:rsid w:val="00CE75A0"/>
    <w:rsid w:val="00D13297"/>
    <w:rsid w:val="00D23A9C"/>
    <w:rsid w:val="00D26B3D"/>
    <w:rsid w:val="00D3215A"/>
    <w:rsid w:val="00D34111"/>
    <w:rsid w:val="00D65BC4"/>
    <w:rsid w:val="00D7609D"/>
    <w:rsid w:val="00D924EB"/>
    <w:rsid w:val="00DA5711"/>
    <w:rsid w:val="00DB7766"/>
    <w:rsid w:val="00DE4B3A"/>
    <w:rsid w:val="00E04ED9"/>
    <w:rsid w:val="00E13EC0"/>
    <w:rsid w:val="00E1750A"/>
    <w:rsid w:val="00E261E3"/>
    <w:rsid w:val="00E41A62"/>
    <w:rsid w:val="00E44C67"/>
    <w:rsid w:val="00E71CEA"/>
    <w:rsid w:val="00EB149C"/>
    <w:rsid w:val="00ED7EC9"/>
    <w:rsid w:val="00EF0F51"/>
    <w:rsid w:val="00EF4423"/>
    <w:rsid w:val="00F00E54"/>
    <w:rsid w:val="00F11992"/>
    <w:rsid w:val="00F16228"/>
    <w:rsid w:val="00F4071F"/>
    <w:rsid w:val="00F47A89"/>
    <w:rsid w:val="00F66685"/>
    <w:rsid w:val="00F731AE"/>
    <w:rsid w:val="00F864BB"/>
    <w:rsid w:val="00FC032A"/>
    <w:rsid w:val="00FC11FE"/>
    <w:rsid w:val="00FC7EAD"/>
    <w:rsid w:val="00FD270A"/>
    <w:rsid w:val="00FE30A0"/>
    <w:rsid w:val="00FF5157"/>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727D1"/>
  <w15:docId w15:val="{3A6132D5-F6A5-4052-A529-07AFBCC8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00" w:line="259"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74BE"/>
  </w:style>
  <w:style w:type="paragraph" w:styleId="1">
    <w:name w:val="heading 1"/>
    <w:basedOn w:val="a"/>
    <w:next w:val="a"/>
    <w:link w:val="10"/>
    <w:uiPriority w:val="9"/>
    <w:qFormat/>
    <w:rsid w:val="00DE4B3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tl/>
      <w:cs/>
    </w:rPr>
  </w:style>
  <w:style w:type="paragraph" w:styleId="2">
    <w:name w:val="heading 2"/>
    <w:basedOn w:val="a"/>
    <w:next w:val="a"/>
    <w:link w:val="20"/>
    <w:uiPriority w:val="9"/>
    <w:unhideWhenUsed/>
    <w:qFormat/>
    <w:rsid w:val="00135ED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35ED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135ED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C364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C364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8C364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C364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C364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DejaVu Sans"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טקסט הערה תו"/>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0D484C"/>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0D484C"/>
    <w:rPr>
      <w:rFonts w:ascii="Tahoma" w:hAnsi="Tahoma" w:cs="Tahoma"/>
      <w:sz w:val="18"/>
      <w:szCs w:val="18"/>
    </w:rPr>
  </w:style>
  <w:style w:type="paragraph" w:styleId="ab">
    <w:name w:val="endnote text"/>
    <w:basedOn w:val="a"/>
    <w:link w:val="ac"/>
    <w:uiPriority w:val="99"/>
    <w:semiHidden/>
    <w:unhideWhenUsed/>
    <w:rsid w:val="00432F1D"/>
    <w:pPr>
      <w:spacing w:after="0" w:line="240" w:lineRule="auto"/>
    </w:pPr>
    <w:rPr>
      <w:sz w:val="20"/>
      <w:szCs w:val="20"/>
    </w:rPr>
  </w:style>
  <w:style w:type="character" w:customStyle="1" w:styleId="ac">
    <w:name w:val="טקסט הערת סיום תו"/>
    <w:basedOn w:val="a0"/>
    <w:link w:val="ab"/>
    <w:uiPriority w:val="99"/>
    <w:semiHidden/>
    <w:rsid w:val="00432F1D"/>
    <w:rPr>
      <w:sz w:val="20"/>
      <w:szCs w:val="20"/>
    </w:rPr>
  </w:style>
  <w:style w:type="character" w:styleId="ad">
    <w:name w:val="endnote reference"/>
    <w:basedOn w:val="a0"/>
    <w:uiPriority w:val="99"/>
    <w:semiHidden/>
    <w:unhideWhenUsed/>
    <w:rsid w:val="00432F1D"/>
    <w:rPr>
      <w:vertAlign w:val="superscript"/>
    </w:rPr>
  </w:style>
  <w:style w:type="paragraph" w:styleId="ae">
    <w:name w:val="footnote text"/>
    <w:basedOn w:val="a"/>
    <w:link w:val="af"/>
    <w:uiPriority w:val="99"/>
    <w:semiHidden/>
    <w:unhideWhenUsed/>
    <w:rsid w:val="00432F1D"/>
    <w:pPr>
      <w:spacing w:after="0" w:line="240" w:lineRule="auto"/>
    </w:pPr>
    <w:rPr>
      <w:sz w:val="20"/>
      <w:szCs w:val="20"/>
    </w:rPr>
  </w:style>
  <w:style w:type="character" w:customStyle="1" w:styleId="af">
    <w:name w:val="טקסט הערת שוליים תו"/>
    <w:basedOn w:val="a0"/>
    <w:link w:val="ae"/>
    <w:uiPriority w:val="99"/>
    <w:semiHidden/>
    <w:rsid w:val="00432F1D"/>
    <w:rPr>
      <w:sz w:val="20"/>
      <w:szCs w:val="20"/>
    </w:rPr>
  </w:style>
  <w:style w:type="character" w:styleId="af0">
    <w:name w:val="footnote reference"/>
    <w:basedOn w:val="a0"/>
    <w:uiPriority w:val="99"/>
    <w:semiHidden/>
    <w:unhideWhenUsed/>
    <w:rsid w:val="00432F1D"/>
    <w:rPr>
      <w:vertAlign w:val="superscript"/>
    </w:rPr>
  </w:style>
  <w:style w:type="paragraph" w:styleId="af1">
    <w:name w:val="annotation subject"/>
    <w:basedOn w:val="a6"/>
    <w:next w:val="a6"/>
    <w:link w:val="af2"/>
    <w:uiPriority w:val="99"/>
    <w:semiHidden/>
    <w:unhideWhenUsed/>
    <w:rsid w:val="00194CAD"/>
    <w:rPr>
      <w:b/>
      <w:bCs/>
    </w:rPr>
  </w:style>
  <w:style w:type="character" w:customStyle="1" w:styleId="af2">
    <w:name w:val="נושא הערה תו"/>
    <w:basedOn w:val="a7"/>
    <w:link w:val="af1"/>
    <w:uiPriority w:val="99"/>
    <w:semiHidden/>
    <w:rsid w:val="00194CAD"/>
    <w:rPr>
      <w:b/>
      <w:bCs/>
      <w:sz w:val="20"/>
      <w:szCs w:val="20"/>
    </w:rPr>
  </w:style>
  <w:style w:type="character" w:customStyle="1" w:styleId="10">
    <w:name w:val="כותרת 1 תו"/>
    <w:basedOn w:val="a0"/>
    <w:link w:val="1"/>
    <w:uiPriority w:val="9"/>
    <w:rsid w:val="00DE4B3A"/>
    <w:rPr>
      <w:rFonts w:asciiTheme="majorHAnsi" w:eastAsiaTheme="majorEastAsia" w:hAnsiTheme="majorHAnsi" w:cstheme="majorBidi"/>
      <w:color w:val="2E74B5" w:themeColor="accent1" w:themeShade="BF"/>
      <w:sz w:val="32"/>
      <w:szCs w:val="32"/>
    </w:rPr>
  </w:style>
  <w:style w:type="paragraph" w:styleId="af3">
    <w:name w:val="List Paragraph"/>
    <w:basedOn w:val="a"/>
    <w:uiPriority w:val="34"/>
    <w:qFormat/>
    <w:rsid w:val="001A1006"/>
    <w:pPr>
      <w:ind w:left="720"/>
      <w:contextualSpacing/>
    </w:pPr>
  </w:style>
  <w:style w:type="paragraph" w:styleId="af4">
    <w:name w:val="TOC Heading"/>
    <w:basedOn w:val="1"/>
    <w:next w:val="a"/>
    <w:uiPriority w:val="39"/>
    <w:unhideWhenUsed/>
    <w:qFormat/>
    <w:rsid w:val="00135EDB"/>
    <w:pPr>
      <w:numPr>
        <w:numId w:val="0"/>
      </w:numPr>
      <w:ind w:left="425"/>
      <w:outlineLvl w:val="9"/>
    </w:pPr>
  </w:style>
  <w:style w:type="character" w:customStyle="1" w:styleId="20">
    <w:name w:val="כותרת 2 תו"/>
    <w:basedOn w:val="a0"/>
    <w:link w:val="2"/>
    <w:uiPriority w:val="9"/>
    <w:rsid w:val="00135EDB"/>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135EDB"/>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135EDB"/>
    <w:rPr>
      <w:rFonts w:asciiTheme="majorHAnsi" w:eastAsiaTheme="majorEastAsia" w:hAnsiTheme="majorHAnsi" w:cstheme="majorBidi"/>
      <w:i/>
      <w:iCs/>
      <w:color w:val="2E74B5" w:themeColor="accent1" w:themeShade="BF"/>
    </w:rPr>
  </w:style>
  <w:style w:type="paragraph" w:styleId="TOC1">
    <w:name w:val="toc 1"/>
    <w:basedOn w:val="a"/>
    <w:next w:val="a"/>
    <w:autoRedefine/>
    <w:uiPriority w:val="39"/>
    <w:unhideWhenUsed/>
    <w:rsid w:val="008C3641"/>
    <w:pPr>
      <w:tabs>
        <w:tab w:val="left" w:pos="1760"/>
        <w:tab w:val="left" w:pos="8167"/>
        <w:tab w:val="right" w:leader="dot" w:pos="8296"/>
      </w:tabs>
      <w:ind w:left="0"/>
    </w:pPr>
    <w:rPr>
      <w:rFonts w:asciiTheme="minorBidi" w:hAnsiTheme="minorBidi"/>
      <w:b/>
      <w:bCs/>
      <w:noProof/>
    </w:rPr>
  </w:style>
  <w:style w:type="paragraph" w:styleId="TOC2">
    <w:name w:val="toc 2"/>
    <w:basedOn w:val="a"/>
    <w:next w:val="a"/>
    <w:autoRedefine/>
    <w:uiPriority w:val="39"/>
    <w:unhideWhenUsed/>
    <w:rsid w:val="00232CED"/>
    <w:pPr>
      <w:tabs>
        <w:tab w:val="right" w:leader="dot" w:pos="8296"/>
      </w:tabs>
      <w:jc w:val="right"/>
    </w:pPr>
  </w:style>
  <w:style w:type="paragraph" w:styleId="TOC3">
    <w:name w:val="toc 3"/>
    <w:basedOn w:val="a"/>
    <w:next w:val="a"/>
    <w:autoRedefine/>
    <w:uiPriority w:val="39"/>
    <w:unhideWhenUsed/>
    <w:rsid w:val="008C3641"/>
    <w:pPr>
      <w:tabs>
        <w:tab w:val="right" w:leader="dot" w:pos="8296"/>
      </w:tabs>
    </w:pPr>
  </w:style>
  <w:style w:type="character" w:styleId="Hyperlink">
    <w:name w:val="Hyperlink"/>
    <w:basedOn w:val="a0"/>
    <w:uiPriority w:val="99"/>
    <w:unhideWhenUsed/>
    <w:rsid w:val="00F00E54"/>
    <w:rPr>
      <w:color w:val="0563C1" w:themeColor="hyperlink"/>
      <w:u w:val="single"/>
    </w:rPr>
  </w:style>
  <w:style w:type="table" w:styleId="af5">
    <w:name w:val="Table Grid"/>
    <w:basedOn w:val="a1"/>
    <w:uiPriority w:val="39"/>
    <w:rsid w:val="006B7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232CED"/>
    <w:pPr>
      <w:spacing w:before="100" w:beforeAutospacing="1" w:afterAutospacing="1" w:line="240" w:lineRule="auto"/>
    </w:pPr>
    <w:rPr>
      <w:rFonts w:ascii="Times New Roman" w:eastAsia="Times New Roman" w:hAnsi="Times New Roman" w:cs="Times New Roman"/>
      <w:sz w:val="24"/>
      <w:szCs w:val="24"/>
    </w:rPr>
  </w:style>
  <w:style w:type="character" w:customStyle="1" w:styleId="50">
    <w:name w:val="כותרת 5 תו"/>
    <w:basedOn w:val="a0"/>
    <w:link w:val="5"/>
    <w:uiPriority w:val="9"/>
    <w:semiHidden/>
    <w:rsid w:val="008C3641"/>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8C3641"/>
    <w:rPr>
      <w:rFonts w:asciiTheme="majorHAnsi" w:eastAsiaTheme="majorEastAsia" w:hAnsiTheme="majorHAnsi" w:cstheme="majorBidi"/>
      <w:color w:val="1F4D78" w:themeColor="accent1" w:themeShade="7F"/>
    </w:rPr>
  </w:style>
  <w:style w:type="character" w:customStyle="1" w:styleId="70">
    <w:name w:val="כותרת 7 תו"/>
    <w:basedOn w:val="a0"/>
    <w:link w:val="7"/>
    <w:uiPriority w:val="9"/>
    <w:semiHidden/>
    <w:rsid w:val="008C3641"/>
    <w:rPr>
      <w:rFonts w:asciiTheme="majorHAnsi" w:eastAsiaTheme="majorEastAsia" w:hAnsiTheme="majorHAnsi" w:cstheme="majorBidi"/>
      <w:i/>
      <w:iCs/>
      <w:color w:val="1F4D78" w:themeColor="accent1" w:themeShade="7F"/>
    </w:rPr>
  </w:style>
  <w:style w:type="character" w:customStyle="1" w:styleId="80">
    <w:name w:val="כותרת 8 תו"/>
    <w:basedOn w:val="a0"/>
    <w:link w:val="8"/>
    <w:uiPriority w:val="9"/>
    <w:semiHidden/>
    <w:rsid w:val="008C3641"/>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8C3641"/>
    <w:rPr>
      <w:rFonts w:asciiTheme="majorHAnsi" w:eastAsiaTheme="majorEastAsia" w:hAnsiTheme="majorHAnsi" w:cstheme="majorBidi"/>
      <w:i/>
      <w:iCs/>
      <w:color w:val="272727" w:themeColor="text1" w:themeTint="D8"/>
      <w:sz w:val="21"/>
      <w:szCs w:val="21"/>
    </w:rPr>
  </w:style>
  <w:style w:type="paragraph" w:styleId="af6">
    <w:name w:val="header"/>
    <w:basedOn w:val="a"/>
    <w:link w:val="af7"/>
    <w:uiPriority w:val="99"/>
    <w:unhideWhenUsed/>
    <w:rsid w:val="00EF4423"/>
    <w:pPr>
      <w:tabs>
        <w:tab w:val="center" w:pos="4153"/>
        <w:tab w:val="right" w:pos="8306"/>
      </w:tabs>
      <w:spacing w:after="0" w:line="240" w:lineRule="auto"/>
    </w:pPr>
  </w:style>
  <w:style w:type="character" w:customStyle="1" w:styleId="af7">
    <w:name w:val="כותרת עליונה תו"/>
    <w:basedOn w:val="a0"/>
    <w:link w:val="af6"/>
    <w:uiPriority w:val="99"/>
    <w:rsid w:val="00EF4423"/>
  </w:style>
  <w:style w:type="paragraph" w:styleId="af8">
    <w:name w:val="footer"/>
    <w:basedOn w:val="a"/>
    <w:link w:val="af9"/>
    <w:uiPriority w:val="99"/>
    <w:unhideWhenUsed/>
    <w:rsid w:val="00EF4423"/>
    <w:pPr>
      <w:tabs>
        <w:tab w:val="center" w:pos="4153"/>
        <w:tab w:val="right" w:pos="8306"/>
      </w:tabs>
      <w:spacing w:after="0" w:line="240" w:lineRule="auto"/>
    </w:pPr>
  </w:style>
  <w:style w:type="character" w:customStyle="1" w:styleId="af9">
    <w:name w:val="כותרת תחתונה תו"/>
    <w:basedOn w:val="a0"/>
    <w:link w:val="af8"/>
    <w:uiPriority w:val="99"/>
    <w:rsid w:val="00EF4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912912">
      <w:bodyDiv w:val="1"/>
      <w:marLeft w:val="0"/>
      <w:marRight w:val="0"/>
      <w:marTop w:val="0"/>
      <w:marBottom w:val="0"/>
      <w:divBdr>
        <w:top w:val="none" w:sz="0" w:space="0" w:color="auto"/>
        <w:left w:val="none" w:sz="0" w:space="0" w:color="auto"/>
        <w:bottom w:val="none" w:sz="0" w:space="0" w:color="auto"/>
        <w:right w:val="none" w:sz="0" w:space="0" w:color="auto"/>
      </w:divBdr>
    </w:div>
    <w:div w:id="2051030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8AF297-1B93-4F1E-A7A3-BDA7DD48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9</Pages>
  <Words>2459</Words>
  <Characters>12298</Characters>
  <Application>Microsoft Office Word</Application>
  <DocSecurity>0</DocSecurity>
  <Lines>102</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dc:creator>
  <dc:description/>
  <cp:lastModifiedBy>shira</cp:lastModifiedBy>
  <cp:revision>53</cp:revision>
  <dcterms:created xsi:type="dcterms:W3CDTF">2019-02-15T08:09:00Z</dcterms:created>
  <dcterms:modified xsi:type="dcterms:W3CDTF">2019-02-17T21:21:00Z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nique User Id_1">
    <vt:lpwstr>efea97d5-b2de-3e95-923e-bdfa4f5fe903</vt:lpwstr>
  </property>
  <property fmtid="{D5CDD505-2E9C-101B-9397-08002B2CF9AE}" pid="10" name="Mendeley Citation Style_1">
    <vt:lpwstr>http://www.zotero.org/styles/ieee</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17th edition (author-date)</vt:lpwstr>
  </property>
  <property fmtid="{D5CDD505-2E9C-101B-9397-08002B2CF9AE}" pid="21" name="Mendeley Recent Style Id 5_1">
    <vt:lpwstr>http://www.zotero.org/styles/harvard-cite-them-right</vt:lpwstr>
  </property>
  <property fmtid="{D5CDD505-2E9C-101B-9397-08002B2CF9AE}" pid="22" name="Mendeley Recent Style Name 5_1">
    <vt:lpwstr>Cite Them Right 10th edition - Harvard</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8th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